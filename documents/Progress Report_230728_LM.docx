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C0B9" w14:textId="54B80F3F" w:rsidR="00EA1C27" w:rsidRPr="00682581" w:rsidDel="00A64C44" w:rsidRDefault="006F3B1E" w:rsidP="000A154B">
      <w:pPr>
        <w:pStyle w:val="ListParagraph"/>
        <w:numPr>
          <w:ilvl w:val="0"/>
          <w:numId w:val="1"/>
        </w:numPr>
        <w:snapToGrid w:val="0"/>
        <w:spacing w:before="100" w:beforeAutospacing="1" w:after="100" w:afterAutospacing="1"/>
        <w:contextualSpacing w:val="0"/>
        <w:jc w:val="both"/>
        <w:rPr>
          <w:del w:id="0" w:author="luis mijangos" w:date="2023-07-27T08:05:00Z"/>
          <w:rFonts w:ascii="Arial" w:hAnsi="Arial" w:cs="Arial"/>
        </w:rPr>
        <w:pPrChange w:id="1" w:author="luis mijangos" w:date="2023-07-28T14:38:00Z">
          <w:pPr>
            <w:pStyle w:val="ListParagraph"/>
            <w:numPr>
              <w:numId w:val="1"/>
            </w:numPr>
            <w:ind w:hanging="360"/>
          </w:pPr>
        </w:pPrChange>
      </w:pPr>
      <w:r w:rsidRPr="000A154B">
        <w:rPr>
          <w:rFonts w:ascii="Arial" w:hAnsi="Arial" w:cs="Arial"/>
          <w:b/>
          <w:bCs/>
        </w:rPr>
        <w:t>Title</w:t>
      </w:r>
    </w:p>
    <w:p w14:paraId="59A37C70" w14:textId="77777777" w:rsidR="00B53125" w:rsidRPr="000A154B" w:rsidRDefault="00B53125" w:rsidP="000A154B">
      <w:pPr>
        <w:pStyle w:val="ListParagraph"/>
        <w:numPr>
          <w:ilvl w:val="0"/>
          <w:numId w:val="1"/>
        </w:numPr>
        <w:snapToGrid w:val="0"/>
        <w:spacing w:before="100" w:beforeAutospacing="1" w:after="100" w:afterAutospacing="1"/>
        <w:contextualSpacing w:val="0"/>
        <w:jc w:val="both"/>
        <w:rPr>
          <w:rFonts w:ascii="Arial" w:hAnsi="Arial" w:cs="Arial"/>
          <w:rPrChange w:id="2" w:author="luis mijangos" w:date="2023-07-28T14:37:00Z">
            <w:rPr/>
          </w:rPrChange>
        </w:rPr>
        <w:pPrChange w:id="3" w:author="luis mijangos" w:date="2023-07-28T14:38:00Z">
          <w:pPr/>
        </w:pPrChange>
      </w:pPr>
    </w:p>
    <w:p w14:paraId="3D71D2CE" w14:textId="0E9ACD77" w:rsidR="009A160E" w:rsidRPr="000A154B" w:rsidDel="00A64C44" w:rsidRDefault="003C6174" w:rsidP="000A154B">
      <w:pPr>
        <w:snapToGrid w:val="0"/>
        <w:spacing w:before="100" w:beforeAutospacing="1" w:after="100" w:afterAutospacing="1"/>
        <w:jc w:val="both"/>
        <w:rPr>
          <w:del w:id="4" w:author="luis mijangos" w:date="2023-07-27T08:05:00Z"/>
          <w:rFonts w:ascii="Arial" w:hAnsi="Arial" w:cs="Arial"/>
        </w:rPr>
        <w:pPrChange w:id="5" w:author="luis mijangos" w:date="2023-07-28T14:38:00Z">
          <w:pPr/>
        </w:pPrChange>
      </w:pPr>
      <w:ins w:id="6" w:author="luis mijangos" w:date="2023-07-27T05:20:00Z">
        <w:r w:rsidRPr="000A154B">
          <w:rPr>
            <w:rFonts w:ascii="Arial" w:hAnsi="Arial" w:cs="Arial"/>
          </w:rPr>
          <w:t xml:space="preserve">Genetic </w:t>
        </w:r>
      </w:ins>
      <w:commentRangeStart w:id="7"/>
      <w:ins w:id="8" w:author="luis mijangos" w:date="2023-07-27T05:43:00Z">
        <w:r w:rsidR="00D97096" w:rsidRPr="000A154B">
          <w:rPr>
            <w:rFonts w:ascii="Arial" w:hAnsi="Arial" w:cs="Arial"/>
          </w:rPr>
          <w:t>d</w:t>
        </w:r>
      </w:ins>
      <w:del w:id="9" w:author="luis mijangos" w:date="2023-07-27T05:43:00Z">
        <w:r w:rsidR="009A160E" w:rsidRPr="000A154B" w:rsidDel="00D97096">
          <w:rPr>
            <w:rFonts w:ascii="Arial" w:hAnsi="Arial" w:cs="Arial"/>
          </w:rPr>
          <w:delText>D</w:delText>
        </w:r>
      </w:del>
      <w:r w:rsidR="009A160E" w:rsidRPr="000A154B">
        <w:rPr>
          <w:rFonts w:ascii="Arial" w:hAnsi="Arial" w:cs="Arial"/>
        </w:rPr>
        <w:t xml:space="preserve">iversity </w:t>
      </w:r>
      <w:commentRangeEnd w:id="7"/>
      <w:r w:rsidR="000B6D9E" w:rsidRPr="000A154B">
        <w:rPr>
          <w:rStyle w:val="CommentReference"/>
          <w:rFonts w:ascii="Arial" w:hAnsi="Arial" w:cs="Arial"/>
          <w:sz w:val="24"/>
          <w:szCs w:val="24"/>
          <w:rPrChange w:id="10" w:author="luis mijangos" w:date="2023-07-28T14:37:00Z">
            <w:rPr>
              <w:rStyle w:val="CommentReference"/>
            </w:rPr>
          </w:rPrChange>
        </w:rPr>
        <w:commentReference w:id="7"/>
      </w:r>
      <w:r w:rsidR="009A160E" w:rsidRPr="000A154B">
        <w:rPr>
          <w:rFonts w:ascii="Arial" w:hAnsi="Arial" w:cs="Arial"/>
        </w:rPr>
        <w:t>of interferon genes in platypus (</w:t>
      </w:r>
      <w:commentRangeStart w:id="11"/>
      <w:r w:rsidR="009A160E" w:rsidRPr="000A154B">
        <w:rPr>
          <w:rFonts w:ascii="Arial" w:hAnsi="Arial" w:cs="Arial"/>
        </w:rPr>
        <w:t>Ornithorhynchus anatinus</w:t>
      </w:r>
      <w:commentRangeEnd w:id="11"/>
      <w:r w:rsidRPr="000A154B">
        <w:rPr>
          <w:rStyle w:val="CommentReference"/>
          <w:rFonts w:ascii="Arial" w:hAnsi="Arial" w:cs="Arial"/>
          <w:sz w:val="24"/>
          <w:szCs w:val="24"/>
          <w:rPrChange w:id="12" w:author="luis mijangos" w:date="2023-07-28T14:37:00Z">
            <w:rPr>
              <w:rStyle w:val="CommentReference"/>
            </w:rPr>
          </w:rPrChange>
        </w:rPr>
        <w:commentReference w:id="11"/>
      </w:r>
      <w:r w:rsidR="009A160E" w:rsidRPr="000A154B">
        <w:rPr>
          <w:rFonts w:ascii="Arial" w:hAnsi="Arial" w:cs="Arial"/>
        </w:rPr>
        <w:t>) populations</w:t>
      </w:r>
      <w:r w:rsidR="00C35E27" w:rsidRPr="000A154B">
        <w:rPr>
          <w:rFonts w:ascii="Arial" w:hAnsi="Arial" w:cs="Arial"/>
        </w:rPr>
        <w:t xml:space="preserve"> across Australia</w:t>
      </w:r>
    </w:p>
    <w:p w14:paraId="4F2F8D80" w14:textId="77777777" w:rsidR="00EA1C27" w:rsidRPr="000A154B" w:rsidDel="00A64C44" w:rsidRDefault="00EA1C27" w:rsidP="000A154B">
      <w:pPr>
        <w:snapToGrid w:val="0"/>
        <w:spacing w:before="100" w:beforeAutospacing="1" w:after="100" w:afterAutospacing="1"/>
        <w:jc w:val="both"/>
        <w:rPr>
          <w:del w:id="13" w:author="luis mijangos" w:date="2023-07-27T08:05:00Z"/>
          <w:rFonts w:ascii="Arial" w:hAnsi="Arial" w:cs="Arial"/>
        </w:rPr>
        <w:pPrChange w:id="14" w:author="luis mijangos" w:date="2023-07-28T14:38:00Z">
          <w:pPr/>
        </w:pPrChange>
      </w:pPr>
    </w:p>
    <w:p w14:paraId="1DCA2543" w14:textId="77777777" w:rsidR="00755AAC" w:rsidRPr="000A154B" w:rsidRDefault="00755AAC" w:rsidP="000A154B">
      <w:pPr>
        <w:snapToGrid w:val="0"/>
        <w:spacing w:before="100" w:beforeAutospacing="1" w:after="100" w:afterAutospacing="1"/>
        <w:jc w:val="both"/>
        <w:rPr>
          <w:rFonts w:ascii="Arial" w:hAnsi="Arial" w:cs="Arial"/>
        </w:rPr>
        <w:pPrChange w:id="15" w:author="luis mijangos" w:date="2023-07-28T14:38:00Z">
          <w:pPr/>
        </w:pPrChange>
      </w:pPr>
    </w:p>
    <w:p w14:paraId="1B631ADF" w14:textId="14E6C3D0"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16" w:author="luis mijangos" w:date="2023-07-27T08:05:00Z"/>
          <w:rFonts w:ascii="Arial" w:hAnsi="Arial" w:cs="Arial"/>
          <w:b/>
          <w:bCs/>
        </w:rPr>
        <w:pPrChange w:id="17" w:author="luis mijangos" w:date="2023-07-28T14:38:00Z">
          <w:pPr>
            <w:pStyle w:val="ListParagraph"/>
            <w:numPr>
              <w:numId w:val="1"/>
            </w:numPr>
            <w:ind w:hanging="360"/>
          </w:pPr>
        </w:pPrChange>
      </w:pPr>
      <w:r w:rsidRPr="000A154B">
        <w:rPr>
          <w:rFonts w:ascii="Arial" w:hAnsi="Arial" w:cs="Arial"/>
          <w:b/>
          <w:bCs/>
        </w:rPr>
        <w:t>Running head</w:t>
      </w:r>
    </w:p>
    <w:p w14:paraId="133D7F9A" w14:textId="77777777" w:rsidR="00EA1C27" w:rsidRPr="000A154B" w:rsidRDefault="00EA1C27" w:rsidP="000A154B">
      <w:pPr>
        <w:pStyle w:val="ListParagraph"/>
        <w:numPr>
          <w:ilvl w:val="0"/>
          <w:numId w:val="1"/>
        </w:numPr>
        <w:snapToGrid w:val="0"/>
        <w:spacing w:before="100" w:beforeAutospacing="1" w:after="100" w:afterAutospacing="1"/>
        <w:contextualSpacing w:val="0"/>
        <w:jc w:val="both"/>
        <w:rPr>
          <w:rFonts w:ascii="Arial" w:hAnsi="Arial" w:cs="Arial"/>
          <w:rPrChange w:id="18" w:author="luis mijangos" w:date="2023-07-28T14:37:00Z">
            <w:rPr/>
          </w:rPrChange>
        </w:rPr>
        <w:pPrChange w:id="19" w:author="luis mijangos" w:date="2023-07-28T14:38:00Z">
          <w:pPr/>
        </w:pPrChange>
      </w:pPr>
    </w:p>
    <w:p w14:paraId="48EB072E" w14:textId="17FE5632" w:rsidR="008A013D" w:rsidRPr="000A154B" w:rsidDel="00A64C44" w:rsidRDefault="008A013D" w:rsidP="000A154B">
      <w:pPr>
        <w:snapToGrid w:val="0"/>
        <w:spacing w:before="100" w:beforeAutospacing="1" w:after="100" w:afterAutospacing="1"/>
        <w:jc w:val="both"/>
        <w:rPr>
          <w:del w:id="20" w:author="luis mijangos" w:date="2023-07-27T08:05:00Z"/>
          <w:rFonts w:ascii="Arial" w:hAnsi="Arial" w:cs="Arial"/>
        </w:rPr>
        <w:pPrChange w:id="21" w:author="luis mijangos" w:date="2023-07-28T14:38:00Z">
          <w:pPr/>
        </w:pPrChange>
      </w:pPr>
      <w:r w:rsidRPr="000A154B">
        <w:rPr>
          <w:rFonts w:ascii="Arial" w:hAnsi="Arial" w:cs="Arial"/>
        </w:rPr>
        <w:t>Genetic Diversity in the Platypus</w:t>
      </w:r>
    </w:p>
    <w:p w14:paraId="1000102A" w14:textId="77777777" w:rsidR="00EA1C27" w:rsidRPr="000A154B" w:rsidDel="00A64C44" w:rsidRDefault="00EA1C27" w:rsidP="000A154B">
      <w:pPr>
        <w:snapToGrid w:val="0"/>
        <w:spacing w:before="100" w:beforeAutospacing="1" w:after="100" w:afterAutospacing="1"/>
        <w:jc w:val="both"/>
        <w:rPr>
          <w:del w:id="22" w:author="luis mijangos" w:date="2023-07-27T08:05:00Z"/>
          <w:rFonts w:ascii="Arial" w:hAnsi="Arial" w:cs="Arial"/>
        </w:rPr>
        <w:pPrChange w:id="23" w:author="luis mijangos" w:date="2023-07-28T14:38:00Z">
          <w:pPr/>
        </w:pPrChange>
      </w:pPr>
    </w:p>
    <w:p w14:paraId="0D17EDC9" w14:textId="77777777" w:rsidR="008A013D" w:rsidRPr="000A154B" w:rsidRDefault="008A013D" w:rsidP="000A154B">
      <w:pPr>
        <w:snapToGrid w:val="0"/>
        <w:spacing w:before="100" w:beforeAutospacing="1" w:after="100" w:afterAutospacing="1"/>
        <w:jc w:val="both"/>
        <w:rPr>
          <w:rFonts w:ascii="Arial" w:hAnsi="Arial" w:cs="Arial"/>
        </w:rPr>
        <w:pPrChange w:id="24" w:author="luis mijangos" w:date="2023-07-28T14:38:00Z">
          <w:pPr/>
        </w:pPrChange>
      </w:pPr>
    </w:p>
    <w:p w14:paraId="0C6F635B" w14:textId="032BF31A" w:rsidR="00EA1C27"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25" w:author="luis mijangos" w:date="2023-07-27T08:05:00Z"/>
          <w:rFonts w:ascii="Arial" w:hAnsi="Arial" w:cs="Arial"/>
        </w:rPr>
        <w:pPrChange w:id="26" w:author="luis mijangos" w:date="2023-07-28T14:38:00Z">
          <w:pPr>
            <w:pStyle w:val="ListParagraph"/>
            <w:numPr>
              <w:numId w:val="1"/>
            </w:numPr>
            <w:ind w:hanging="360"/>
          </w:pPr>
        </w:pPrChange>
      </w:pPr>
      <w:r w:rsidRPr="000A154B">
        <w:rPr>
          <w:rFonts w:ascii="Arial" w:hAnsi="Arial" w:cs="Arial"/>
          <w:b/>
          <w:bCs/>
        </w:rPr>
        <w:t>Student name</w:t>
      </w:r>
    </w:p>
    <w:p w14:paraId="25C6DA5B" w14:textId="77777777" w:rsidR="00B53125" w:rsidRPr="000A154B" w:rsidRDefault="00B53125" w:rsidP="000A154B">
      <w:pPr>
        <w:pStyle w:val="ListParagraph"/>
        <w:numPr>
          <w:ilvl w:val="0"/>
          <w:numId w:val="1"/>
        </w:numPr>
        <w:snapToGrid w:val="0"/>
        <w:spacing w:before="100" w:beforeAutospacing="1" w:after="100" w:afterAutospacing="1"/>
        <w:contextualSpacing w:val="0"/>
        <w:jc w:val="both"/>
        <w:rPr>
          <w:rFonts w:ascii="Arial" w:hAnsi="Arial" w:cs="Arial"/>
          <w:rPrChange w:id="27" w:author="luis mijangos" w:date="2023-07-28T14:37:00Z">
            <w:rPr/>
          </w:rPrChange>
        </w:rPr>
        <w:pPrChange w:id="28" w:author="luis mijangos" w:date="2023-07-28T14:38:00Z">
          <w:pPr/>
        </w:pPrChange>
      </w:pPr>
    </w:p>
    <w:p w14:paraId="3E4AFE1F" w14:textId="3954FCB4" w:rsidR="00B314E3" w:rsidRPr="000A154B" w:rsidDel="00A64C44" w:rsidRDefault="00B314E3" w:rsidP="000A154B">
      <w:pPr>
        <w:snapToGrid w:val="0"/>
        <w:spacing w:before="100" w:beforeAutospacing="1" w:after="100" w:afterAutospacing="1"/>
        <w:jc w:val="both"/>
        <w:rPr>
          <w:del w:id="29" w:author="luis mijangos" w:date="2023-07-27T08:05:00Z"/>
          <w:rFonts w:ascii="Arial" w:hAnsi="Arial" w:cs="Arial"/>
        </w:rPr>
        <w:pPrChange w:id="30" w:author="luis mijangos" w:date="2023-07-28T14:38:00Z">
          <w:pPr/>
        </w:pPrChange>
      </w:pPr>
      <w:r w:rsidRPr="000A154B">
        <w:rPr>
          <w:rFonts w:ascii="Arial" w:hAnsi="Arial" w:cs="Arial"/>
        </w:rPr>
        <w:t>Amy Maria Garber</w:t>
      </w:r>
    </w:p>
    <w:p w14:paraId="37BAA12F" w14:textId="77777777" w:rsidR="00EA1C27" w:rsidRPr="000A154B" w:rsidDel="00A64C44" w:rsidRDefault="00EA1C27" w:rsidP="000A154B">
      <w:pPr>
        <w:snapToGrid w:val="0"/>
        <w:spacing w:before="100" w:beforeAutospacing="1" w:after="100" w:afterAutospacing="1"/>
        <w:jc w:val="both"/>
        <w:rPr>
          <w:del w:id="31" w:author="luis mijangos" w:date="2023-07-27T08:05:00Z"/>
          <w:rFonts w:ascii="Arial" w:hAnsi="Arial" w:cs="Arial"/>
        </w:rPr>
        <w:pPrChange w:id="32" w:author="luis mijangos" w:date="2023-07-28T14:38:00Z">
          <w:pPr/>
        </w:pPrChange>
      </w:pPr>
    </w:p>
    <w:p w14:paraId="708410D7" w14:textId="77777777" w:rsidR="00B314E3" w:rsidRPr="000A154B" w:rsidRDefault="00B314E3" w:rsidP="000A154B">
      <w:pPr>
        <w:snapToGrid w:val="0"/>
        <w:spacing w:before="100" w:beforeAutospacing="1" w:after="100" w:afterAutospacing="1"/>
        <w:jc w:val="both"/>
        <w:rPr>
          <w:rFonts w:ascii="Arial" w:hAnsi="Arial" w:cs="Arial"/>
        </w:rPr>
        <w:pPrChange w:id="33" w:author="luis mijangos" w:date="2023-07-28T14:38:00Z">
          <w:pPr/>
        </w:pPrChange>
      </w:pPr>
    </w:p>
    <w:p w14:paraId="1A6B7818" w14:textId="1400E42A" w:rsidR="003A5C24"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34" w:author="luis mijangos" w:date="2023-07-27T08:05:00Z"/>
          <w:rFonts w:ascii="Arial" w:hAnsi="Arial" w:cs="Arial"/>
        </w:rPr>
        <w:pPrChange w:id="35" w:author="luis mijangos" w:date="2023-07-28T14:38:00Z">
          <w:pPr>
            <w:pStyle w:val="ListParagraph"/>
            <w:numPr>
              <w:numId w:val="1"/>
            </w:numPr>
            <w:ind w:hanging="360"/>
          </w:pPr>
        </w:pPrChange>
      </w:pPr>
      <w:commentRangeStart w:id="36"/>
      <w:r w:rsidRPr="000A154B">
        <w:rPr>
          <w:rFonts w:ascii="Arial" w:hAnsi="Arial" w:cs="Arial"/>
          <w:b/>
          <w:bCs/>
        </w:rPr>
        <w:t xml:space="preserve">Abstract </w:t>
      </w:r>
      <w:commentRangeEnd w:id="36"/>
      <w:r w:rsidR="000B6D9E" w:rsidRPr="000A154B">
        <w:rPr>
          <w:rStyle w:val="CommentReference"/>
          <w:rFonts w:ascii="Arial" w:hAnsi="Arial" w:cs="Arial"/>
          <w:sz w:val="24"/>
          <w:szCs w:val="24"/>
          <w:rPrChange w:id="37" w:author="luis mijangos" w:date="2023-07-28T14:37:00Z">
            <w:rPr>
              <w:rStyle w:val="CommentReference"/>
            </w:rPr>
          </w:rPrChange>
        </w:rPr>
        <w:commentReference w:id="36"/>
      </w:r>
    </w:p>
    <w:p w14:paraId="3B15301E" w14:textId="77777777" w:rsidR="00B53125" w:rsidRPr="000A154B" w:rsidRDefault="00B53125" w:rsidP="000A154B">
      <w:pPr>
        <w:pStyle w:val="ListParagraph"/>
        <w:numPr>
          <w:ilvl w:val="0"/>
          <w:numId w:val="1"/>
        </w:numPr>
        <w:snapToGrid w:val="0"/>
        <w:spacing w:before="100" w:beforeAutospacing="1" w:after="100" w:afterAutospacing="1"/>
        <w:contextualSpacing w:val="0"/>
        <w:jc w:val="both"/>
        <w:rPr>
          <w:rFonts w:ascii="Arial" w:hAnsi="Arial" w:cs="Arial"/>
          <w:rPrChange w:id="38" w:author="luis mijangos" w:date="2023-07-28T14:37:00Z">
            <w:rPr/>
          </w:rPrChange>
        </w:rPr>
        <w:pPrChange w:id="39" w:author="luis mijangos" w:date="2023-07-28T14:38:00Z">
          <w:pPr/>
        </w:pPrChange>
      </w:pPr>
    </w:p>
    <w:p w14:paraId="4DE30775" w14:textId="337C958F" w:rsidR="003A5C24" w:rsidRPr="000A154B" w:rsidDel="00A64C44" w:rsidRDefault="00DE2BC8" w:rsidP="000A154B">
      <w:pPr>
        <w:snapToGrid w:val="0"/>
        <w:spacing w:before="100" w:beforeAutospacing="1" w:after="100" w:afterAutospacing="1"/>
        <w:jc w:val="both"/>
        <w:rPr>
          <w:del w:id="40" w:author="luis mijangos" w:date="2023-07-27T08:05:00Z"/>
          <w:rFonts w:ascii="Arial" w:hAnsi="Arial" w:cs="Arial"/>
        </w:rPr>
        <w:pPrChange w:id="41" w:author="luis mijangos" w:date="2023-07-28T14:38:00Z">
          <w:pPr/>
        </w:pPrChange>
      </w:pPr>
      <w:r w:rsidRPr="000A154B">
        <w:rPr>
          <w:rFonts w:ascii="Arial" w:hAnsi="Arial" w:cs="Arial"/>
        </w:rPr>
        <w:t xml:space="preserve">The platypus is </w:t>
      </w:r>
      <w:r w:rsidR="00FF4752" w:rsidRPr="000A154B">
        <w:rPr>
          <w:rFonts w:ascii="Arial" w:hAnsi="Arial" w:cs="Arial"/>
        </w:rPr>
        <w:t>on</w:t>
      </w:r>
      <w:ins w:id="42" w:author="luis mijangos" w:date="2023-07-27T05:22:00Z">
        <w:r w:rsidR="003C6174" w:rsidRPr="000A154B">
          <w:rPr>
            <w:rFonts w:ascii="Arial" w:hAnsi="Arial" w:cs="Arial"/>
          </w:rPr>
          <w:t>e</w:t>
        </w:r>
      </w:ins>
      <w:r w:rsidR="00FF4752" w:rsidRPr="000A154B">
        <w:rPr>
          <w:rFonts w:ascii="Arial" w:hAnsi="Arial" w:cs="Arial"/>
        </w:rPr>
        <w:t xml:space="preserve"> of Australia’s </w:t>
      </w:r>
      <w:r w:rsidRPr="000A154B">
        <w:rPr>
          <w:rFonts w:ascii="Arial" w:hAnsi="Arial" w:cs="Arial"/>
        </w:rPr>
        <w:t>unique mammal</w:t>
      </w:r>
      <w:r w:rsidR="00FF4752" w:rsidRPr="000A154B">
        <w:rPr>
          <w:rFonts w:ascii="Arial" w:hAnsi="Arial" w:cs="Arial"/>
        </w:rPr>
        <w:t>s</w:t>
      </w:r>
      <w:r w:rsidRPr="000A154B">
        <w:rPr>
          <w:rFonts w:ascii="Arial" w:hAnsi="Arial" w:cs="Arial"/>
        </w:rPr>
        <w:t xml:space="preserve"> with distinct</w:t>
      </w:r>
      <w:r w:rsidR="00FF4752" w:rsidRPr="000A154B">
        <w:rPr>
          <w:rFonts w:ascii="Arial" w:hAnsi="Arial" w:cs="Arial"/>
        </w:rPr>
        <w:t>ive</w:t>
      </w:r>
      <w:r w:rsidRPr="000A154B">
        <w:rPr>
          <w:rFonts w:ascii="Arial" w:hAnsi="Arial" w:cs="Arial"/>
        </w:rPr>
        <w:t xml:space="preserve"> features</w:t>
      </w:r>
      <w:r w:rsidR="00FF4752" w:rsidRPr="000A154B">
        <w:rPr>
          <w:rFonts w:ascii="Arial" w:hAnsi="Arial" w:cs="Arial"/>
        </w:rPr>
        <w:t xml:space="preserve">, as well as being </w:t>
      </w:r>
      <w:r w:rsidRPr="000A154B">
        <w:rPr>
          <w:rFonts w:ascii="Arial" w:hAnsi="Arial" w:cs="Arial"/>
        </w:rPr>
        <w:t xml:space="preserve">one of five remaining egg-laying species. It is endemic to eastern Australia and </w:t>
      </w:r>
      <w:r w:rsidR="00C34E9D" w:rsidRPr="000A154B">
        <w:rPr>
          <w:rFonts w:ascii="Arial" w:hAnsi="Arial" w:cs="Arial"/>
        </w:rPr>
        <w:t xml:space="preserve">currently </w:t>
      </w:r>
      <w:r w:rsidRPr="000A154B">
        <w:rPr>
          <w:rFonts w:ascii="Arial" w:hAnsi="Arial" w:cs="Arial"/>
        </w:rPr>
        <w:t xml:space="preserve">faces </w:t>
      </w:r>
      <w:r w:rsidR="00C34E9D" w:rsidRPr="000A154B">
        <w:rPr>
          <w:rFonts w:ascii="Arial" w:hAnsi="Arial" w:cs="Arial"/>
        </w:rPr>
        <w:t>population</w:t>
      </w:r>
      <w:r w:rsidRPr="000A154B">
        <w:rPr>
          <w:rFonts w:ascii="Arial" w:hAnsi="Arial" w:cs="Arial"/>
        </w:rPr>
        <w:t xml:space="preserve"> concerns. Previous studies have </w:t>
      </w:r>
      <w:r w:rsidR="00DC36F5" w:rsidRPr="000A154B">
        <w:rPr>
          <w:rFonts w:ascii="Arial" w:hAnsi="Arial" w:cs="Arial"/>
        </w:rPr>
        <w:t>demonstrated</w:t>
      </w:r>
      <w:r w:rsidRPr="000A154B">
        <w:rPr>
          <w:rFonts w:ascii="Arial" w:hAnsi="Arial" w:cs="Arial"/>
        </w:rPr>
        <w:t xml:space="preserve"> </w:t>
      </w:r>
      <w:ins w:id="43" w:author="luis mijangos" w:date="2023-07-27T05:42:00Z">
        <w:r w:rsidR="00D97096" w:rsidRPr="000A154B">
          <w:rPr>
            <w:rFonts w:ascii="Arial" w:hAnsi="Arial" w:cs="Arial"/>
          </w:rPr>
          <w:t xml:space="preserve">that </w:t>
        </w:r>
      </w:ins>
      <w:ins w:id="44" w:author="luis mijangos" w:date="2023-07-27T05:43:00Z">
        <w:r w:rsidR="00D97096" w:rsidRPr="000A154B">
          <w:rPr>
            <w:rFonts w:ascii="Arial" w:hAnsi="Arial" w:cs="Arial"/>
          </w:rPr>
          <w:t xml:space="preserve">large dams </w:t>
        </w:r>
      </w:ins>
      <w:r w:rsidRPr="000A154B">
        <w:rPr>
          <w:rFonts w:ascii="Arial" w:hAnsi="Arial" w:cs="Arial"/>
        </w:rPr>
        <w:t>limit</w:t>
      </w:r>
      <w:del w:id="45" w:author="luis mijangos" w:date="2023-07-27T05:43:00Z">
        <w:r w:rsidRPr="000A154B" w:rsidDel="00D97096">
          <w:rPr>
            <w:rFonts w:ascii="Arial" w:hAnsi="Arial" w:cs="Arial"/>
          </w:rPr>
          <w:delText>ed</w:delText>
        </w:r>
      </w:del>
      <w:r w:rsidRPr="000A154B">
        <w:rPr>
          <w:rFonts w:ascii="Arial" w:hAnsi="Arial" w:cs="Arial"/>
        </w:rPr>
        <w:t xml:space="preserve"> gene flow </w:t>
      </w:r>
      <w:ins w:id="46" w:author="luis mijangos" w:date="2023-07-27T05:47:00Z">
        <w:r w:rsidR="00D97096" w:rsidRPr="000A154B">
          <w:rPr>
            <w:rFonts w:ascii="Arial" w:hAnsi="Arial" w:cs="Arial"/>
          </w:rPr>
          <w:t>which</w:t>
        </w:r>
      </w:ins>
      <w:ins w:id="47" w:author="luis mijangos" w:date="2023-07-27T05:45:00Z">
        <w:r w:rsidR="00D97096" w:rsidRPr="000A154B">
          <w:rPr>
            <w:rFonts w:ascii="Arial" w:hAnsi="Arial" w:cs="Arial"/>
          </w:rPr>
          <w:t xml:space="preserve"> </w:t>
        </w:r>
      </w:ins>
      <w:ins w:id="48" w:author="luis mijangos" w:date="2023-07-27T05:46:00Z">
        <w:r w:rsidR="00D97096" w:rsidRPr="000A154B">
          <w:rPr>
            <w:rFonts w:ascii="Arial" w:hAnsi="Arial" w:cs="Arial"/>
          </w:rPr>
          <w:t>as a res</w:t>
        </w:r>
      </w:ins>
      <w:ins w:id="49" w:author="luis mijangos" w:date="2023-07-27T05:47:00Z">
        <w:r w:rsidR="00D97096" w:rsidRPr="000A154B">
          <w:rPr>
            <w:rFonts w:ascii="Arial" w:hAnsi="Arial" w:cs="Arial"/>
          </w:rPr>
          <w:t>ult,</w:t>
        </w:r>
      </w:ins>
      <w:ins w:id="50" w:author="luis mijangos" w:date="2023-07-27T05:45:00Z">
        <w:r w:rsidR="00D97096" w:rsidRPr="000A154B">
          <w:rPr>
            <w:rFonts w:ascii="Arial" w:hAnsi="Arial" w:cs="Arial"/>
          </w:rPr>
          <w:t xml:space="preserve"> </w:t>
        </w:r>
      </w:ins>
      <w:del w:id="51" w:author="luis mijangos" w:date="2023-07-27T05:46:00Z">
        <w:r w:rsidRPr="000A154B" w:rsidDel="00D97096">
          <w:rPr>
            <w:rFonts w:ascii="Arial" w:hAnsi="Arial" w:cs="Arial"/>
          </w:rPr>
          <w:delText>and reduced</w:delText>
        </w:r>
      </w:del>
      <w:ins w:id="52" w:author="luis mijangos" w:date="2023-07-27T05:46:00Z">
        <w:r w:rsidR="00D97096" w:rsidRPr="000A154B">
          <w:rPr>
            <w:rFonts w:ascii="Arial" w:hAnsi="Arial" w:cs="Arial"/>
          </w:rPr>
          <w:t>reduce</w:t>
        </w:r>
      </w:ins>
      <w:r w:rsidRPr="000A154B">
        <w:rPr>
          <w:rFonts w:ascii="Arial" w:hAnsi="Arial" w:cs="Arial"/>
        </w:rPr>
        <w:t xml:space="preserve"> genetic variation</w:t>
      </w:r>
      <w:ins w:id="53" w:author="luis mijangos" w:date="2023-07-27T05:46:00Z">
        <w:r w:rsidR="00D97096" w:rsidRPr="000A154B">
          <w:rPr>
            <w:rFonts w:ascii="Arial" w:hAnsi="Arial" w:cs="Arial"/>
          </w:rPr>
          <w:t xml:space="preserve">. </w:t>
        </w:r>
      </w:ins>
      <w:commentRangeStart w:id="54"/>
      <w:del w:id="55" w:author="luis mijangos" w:date="2023-07-27T05:46:00Z">
        <w:r w:rsidRPr="000A154B" w:rsidDel="00D97096">
          <w:rPr>
            <w:rFonts w:ascii="Arial" w:hAnsi="Arial" w:cs="Arial"/>
          </w:rPr>
          <w:delText xml:space="preserve"> between platypus populations</w:delText>
        </w:r>
        <w:r w:rsidR="00816D23" w:rsidRPr="000A154B" w:rsidDel="00D97096">
          <w:rPr>
            <w:rFonts w:ascii="Arial" w:hAnsi="Arial" w:cs="Arial"/>
          </w:rPr>
          <w:delText xml:space="preserve"> when compared to within a population</w:delText>
        </w:r>
        <w:r w:rsidR="00DC36F5" w:rsidRPr="000A154B" w:rsidDel="00D97096">
          <w:rPr>
            <w:rFonts w:ascii="Arial" w:hAnsi="Arial" w:cs="Arial"/>
          </w:rPr>
          <w:delText xml:space="preserve">. </w:delText>
        </w:r>
      </w:del>
      <w:r w:rsidRPr="000A154B">
        <w:rPr>
          <w:rFonts w:ascii="Arial" w:hAnsi="Arial" w:cs="Arial"/>
        </w:rPr>
        <w:t xml:space="preserve">This </w:t>
      </w:r>
      <w:commentRangeEnd w:id="54"/>
      <w:r w:rsidR="000B6D9E" w:rsidRPr="000A154B">
        <w:rPr>
          <w:rStyle w:val="CommentReference"/>
          <w:rFonts w:ascii="Arial" w:hAnsi="Arial" w:cs="Arial"/>
          <w:sz w:val="24"/>
          <w:szCs w:val="24"/>
          <w:rPrChange w:id="56" w:author="luis mijangos" w:date="2023-07-28T14:37:00Z">
            <w:rPr>
              <w:rStyle w:val="CommentReference"/>
            </w:rPr>
          </w:rPrChange>
        </w:rPr>
        <w:commentReference w:id="54"/>
      </w:r>
      <w:r w:rsidRPr="000A154B">
        <w:rPr>
          <w:rFonts w:ascii="Arial" w:hAnsi="Arial" w:cs="Arial"/>
        </w:rPr>
        <w:t xml:space="preserve">can impact their survival and reproductive </w:t>
      </w:r>
      <w:r w:rsidR="00816D23" w:rsidRPr="000A154B">
        <w:rPr>
          <w:rFonts w:ascii="Arial" w:hAnsi="Arial" w:cs="Arial"/>
        </w:rPr>
        <w:t>fitness</w:t>
      </w:r>
      <w:r w:rsidRPr="000A154B">
        <w:rPr>
          <w:rFonts w:ascii="Arial" w:hAnsi="Arial" w:cs="Arial"/>
        </w:rPr>
        <w:t xml:space="preserve">. </w:t>
      </w:r>
      <w:r w:rsidR="00D169D8" w:rsidRPr="000A154B">
        <w:rPr>
          <w:rFonts w:ascii="Arial" w:hAnsi="Arial" w:cs="Arial"/>
        </w:rPr>
        <w:t>The i</w:t>
      </w:r>
      <w:r w:rsidRPr="000A154B">
        <w:rPr>
          <w:rFonts w:ascii="Arial" w:hAnsi="Arial" w:cs="Arial"/>
        </w:rPr>
        <w:t>nterferon</w:t>
      </w:r>
      <w:r w:rsidR="002F778C" w:rsidRPr="000A154B">
        <w:rPr>
          <w:rFonts w:ascii="Arial" w:hAnsi="Arial" w:cs="Arial"/>
        </w:rPr>
        <w:t xml:space="preserve"> gene</w:t>
      </w:r>
      <w:r w:rsidRPr="000A154B">
        <w:rPr>
          <w:rFonts w:ascii="Arial" w:hAnsi="Arial" w:cs="Arial"/>
        </w:rPr>
        <w:t>, essential for immune response, play</w:t>
      </w:r>
      <w:r w:rsidR="00E271CF" w:rsidRPr="000A154B">
        <w:rPr>
          <w:rFonts w:ascii="Arial" w:hAnsi="Arial" w:cs="Arial"/>
        </w:rPr>
        <w:t>s</w:t>
      </w:r>
      <w:r w:rsidRPr="000A154B">
        <w:rPr>
          <w:rFonts w:ascii="Arial" w:hAnsi="Arial" w:cs="Arial"/>
        </w:rPr>
        <w:t xml:space="preserve"> a crucial role in maintaining health and defen</w:t>
      </w:r>
      <w:r w:rsidR="002F778C" w:rsidRPr="000A154B">
        <w:rPr>
          <w:rFonts w:ascii="Arial" w:hAnsi="Arial" w:cs="Arial"/>
        </w:rPr>
        <w:t>c</w:t>
      </w:r>
      <w:r w:rsidRPr="000A154B">
        <w:rPr>
          <w:rFonts w:ascii="Arial" w:hAnsi="Arial" w:cs="Arial"/>
        </w:rPr>
        <w:t xml:space="preserve">e against diseases. </w:t>
      </w:r>
      <w:r w:rsidR="00E271CF" w:rsidRPr="000A154B">
        <w:rPr>
          <w:rFonts w:ascii="Arial" w:hAnsi="Arial" w:cs="Arial"/>
        </w:rPr>
        <w:t xml:space="preserve">This study aims to characterise genetic variation of the interferon genes across the platypus range, allowing for insights into adaptive potential and may guide conservation efforts. </w:t>
      </w:r>
      <w:r w:rsidRPr="000A154B">
        <w:rPr>
          <w:rFonts w:ascii="Arial" w:hAnsi="Arial" w:cs="Arial"/>
        </w:rPr>
        <w:t>Th</w:t>
      </w:r>
      <w:ins w:id="57" w:author="luis mijangos" w:date="2023-07-27T05:56:00Z">
        <w:r w:rsidR="000B6D9E" w:rsidRPr="000A154B">
          <w:rPr>
            <w:rFonts w:ascii="Arial" w:hAnsi="Arial" w:cs="Arial"/>
          </w:rPr>
          <w:t>is</w:t>
        </w:r>
      </w:ins>
      <w:del w:id="58" w:author="luis mijangos" w:date="2023-07-27T05:56:00Z">
        <w:r w:rsidRPr="000A154B" w:rsidDel="000B6D9E">
          <w:rPr>
            <w:rFonts w:ascii="Arial" w:hAnsi="Arial" w:cs="Arial"/>
          </w:rPr>
          <w:delText>e</w:delText>
        </w:r>
      </w:del>
      <w:r w:rsidRPr="000A154B">
        <w:rPr>
          <w:rFonts w:ascii="Arial" w:hAnsi="Arial" w:cs="Arial"/>
        </w:rPr>
        <w:t xml:space="preserve"> research </w:t>
      </w:r>
      <w:r w:rsidR="00FC228F" w:rsidRPr="000A154B">
        <w:rPr>
          <w:rFonts w:ascii="Arial" w:hAnsi="Arial" w:cs="Arial"/>
        </w:rPr>
        <w:t>utilises</w:t>
      </w:r>
      <w:r w:rsidRPr="000A154B">
        <w:rPr>
          <w:rFonts w:ascii="Arial" w:hAnsi="Arial" w:cs="Arial"/>
        </w:rPr>
        <w:t xml:space="preserve"> whole genome sequencing data</w:t>
      </w:r>
      <w:r w:rsidR="001D5EA3" w:rsidRPr="000A154B">
        <w:rPr>
          <w:rFonts w:ascii="Arial" w:hAnsi="Arial" w:cs="Arial"/>
        </w:rPr>
        <w:t xml:space="preserve"> </w:t>
      </w:r>
      <w:r w:rsidR="00E271CF" w:rsidRPr="000A154B">
        <w:rPr>
          <w:rFonts w:ascii="Arial" w:hAnsi="Arial" w:cs="Arial"/>
        </w:rPr>
        <w:t>processed in previous studies</w:t>
      </w:r>
      <w:r w:rsidRPr="000A154B">
        <w:rPr>
          <w:rFonts w:ascii="Arial" w:hAnsi="Arial" w:cs="Arial"/>
        </w:rPr>
        <w:t xml:space="preserve"> from multiple databases and </w:t>
      </w:r>
      <w:r w:rsidR="00E271CF" w:rsidRPr="000A154B">
        <w:rPr>
          <w:rFonts w:ascii="Arial" w:hAnsi="Arial" w:cs="Arial"/>
        </w:rPr>
        <w:t xml:space="preserve">utilises a </w:t>
      </w:r>
      <w:r w:rsidRPr="000A154B">
        <w:rPr>
          <w:rFonts w:ascii="Arial" w:hAnsi="Arial" w:cs="Arial"/>
        </w:rPr>
        <w:t>vari</w:t>
      </w:r>
      <w:r w:rsidR="00E271CF" w:rsidRPr="000A154B">
        <w:rPr>
          <w:rFonts w:ascii="Arial" w:hAnsi="Arial" w:cs="Arial"/>
        </w:rPr>
        <w:t>ety of</w:t>
      </w:r>
      <w:r w:rsidRPr="000A154B">
        <w:rPr>
          <w:rFonts w:ascii="Arial" w:hAnsi="Arial" w:cs="Arial"/>
        </w:rPr>
        <w:t xml:space="preserve"> analytical methods. Data analysis</w:t>
      </w:r>
      <w:r w:rsidR="002F5D60" w:rsidRPr="000A154B">
        <w:rPr>
          <w:rFonts w:ascii="Arial" w:hAnsi="Arial" w:cs="Arial"/>
        </w:rPr>
        <w:t xml:space="preserve"> for this project</w:t>
      </w:r>
      <w:r w:rsidRPr="000A154B">
        <w:rPr>
          <w:rFonts w:ascii="Arial" w:hAnsi="Arial" w:cs="Arial"/>
        </w:rPr>
        <w:t xml:space="preserve"> involves the identification of interferon genes on specific chromosomes, followed by statistical tests to evaluate heterozygosity differences and estimate </w:t>
      </w:r>
      <w:ins w:id="59" w:author="luis mijangos" w:date="2023-07-27T06:03:00Z">
        <w:r w:rsidR="00DB2C58" w:rsidRPr="000A154B">
          <w:rPr>
            <w:rFonts w:ascii="Arial" w:hAnsi="Arial" w:cs="Arial"/>
          </w:rPr>
          <w:t xml:space="preserve">other </w:t>
        </w:r>
      </w:ins>
      <w:r w:rsidRPr="000A154B">
        <w:rPr>
          <w:rFonts w:ascii="Arial" w:hAnsi="Arial" w:cs="Arial"/>
        </w:rPr>
        <w:t xml:space="preserve">genetic diversity indexes. The results have implications for understanding the platypus </w:t>
      </w:r>
      <w:r w:rsidR="00FD4814" w:rsidRPr="000A154B">
        <w:rPr>
          <w:rFonts w:ascii="Arial" w:hAnsi="Arial" w:cs="Arial"/>
        </w:rPr>
        <w:t>genetic variation</w:t>
      </w:r>
      <w:r w:rsidRPr="000A154B">
        <w:rPr>
          <w:rFonts w:ascii="Arial" w:hAnsi="Arial" w:cs="Arial"/>
        </w:rPr>
        <w:t xml:space="preserve"> and</w:t>
      </w:r>
      <w:r w:rsidR="00FD4814" w:rsidRPr="000A154B">
        <w:rPr>
          <w:rFonts w:ascii="Arial" w:hAnsi="Arial" w:cs="Arial"/>
        </w:rPr>
        <w:t xml:space="preserve"> may guide</w:t>
      </w:r>
      <w:r w:rsidRPr="000A154B">
        <w:rPr>
          <w:rFonts w:ascii="Arial" w:hAnsi="Arial" w:cs="Arial"/>
        </w:rPr>
        <w:t xml:space="preserve"> conservation strategies.</w:t>
      </w:r>
    </w:p>
    <w:p w14:paraId="0F423773" w14:textId="77777777" w:rsidR="003A5C24" w:rsidRPr="000A154B" w:rsidRDefault="003A5C24" w:rsidP="000A154B">
      <w:pPr>
        <w:snapToGrid w:val="0"/>
        <w:spacing w:before="100" w:beforeAutospacing="1" w:after="100" w:afterAutospacing="1"/>
        <w:jc w:val="both"/>
        <w:rPr>
          <w:rFonts w:ascii="Arial" w:hAnsi="Arial" w:cs="Arial"/>
          <w:b/>
          <w:bCs/>
        </w:rPr>
        <w:pPrChange w:id="60" w:author="luis mijangos" w:date="2023-07-28T14:38:00Z">
          <w:pPr/>
        </w:pPrChange>
      </w:pPr>
    </w:p>
    <w:p w14:paraId="34E7CF69" w14:textId="02EF2630" w:rsidR="00EA1C27"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61" w:author="luis mijangos" w:date="2023-07-27T08:05:00Z"/>
          <w:rFonts w:ascii="Arial" w:hAnsi="Arial" w:cs="Arial"/>
        </w:rPr>
        <w:pPrChange w:id="62" w:author="luis mijangos" w:date="2023-07-28T14:38:00Z">
          <w:pPr>
            <w:pStyle w:val="ListParagraph"/>
            <w:numPr>
              <w:numId w:val="1"/>
            </w:numPr>
            <w:ind w:hanging="360"/>
          </w:pPr>
        </w:pPrChange>
      </w:pPr>
      <w:r w:rsidRPr="000A154B">
        <w:rPr>
          <w:rFonts w:ascii="Arial" w:hAnsi="Arial" w:cs="Arial"/>
          <w:b/>
          <w:bCs/>
        </w:rPr>
        <w:t>Keywords</w:t>
      </w:r>
    </w:p>
    <w:p w14:paraId="1A656015" w14:textId="77777777" w:rsidR="00F51C89" w:rsidRPr="000A154B" w:rsidRDefault="00F51C89" w:rsidP="000A154B">
      <w:pPr>
        <w:pStyle w:val="ListParagraph"/>
        <w:numPr>
          <w:ilvl w:val="0"/>
          <w:numId w:val="1"/>
        </w:numPr>
        <w:snapToGrid w:val="0"/>
        <w:spacing w:before="100" w:beforeAutospacing="1" w:after="100" w:afterAutospacing="1"/>
        <w:contextualSpacing w:val="0"/>
        <w:jc w:val="both"/>
        <w:rPr>
          <w:rFonts w:ascii="Arial" w:hAnsi="Arial" w:cs="Arial"/>
          <w:rPrChange w:id="63" w:author="luis mijangos" w:date="2023-07-28T14:37:00Z">
            <w:rPr/>
          </w:rPrChange>
        </w:rPr>
        <w:pPrChange w:id="64" w:author="luis mijangos" w:date="2023-07-28T14:38:00Z">
          <w:pPr/>
        </w:pPrChange>
      </w:pPr>
    </w:p>
    <w:p w14:paraId="26AF5836" w14:textId="6E545904" w:rsidR="000E1DF5" w:rsidRPr="000A154B" w:rsidDel="00D54691" w:rsidRDefault="000E1DF5" w:rsidP="000A154B">
      <w:pPr>
        <w:snapToGrid w:val="0"/>
        <w:spacing w:before="100" w:beforeAutospacing="1" w:after="100" w:afterAutospacing="1"/>
        <w:jc w:val="both"/>
        <w:rPr>
          <w:del w:id="65" w:author="luis mijangos" w:date="2023-07-27T08:26:00Z"/>
          <w:rFonts w:ascii="Arial" w:hAnsi="Arial" w:cs="Arial"/>
        </w:rPr>
        <w:pPrChange w:id="66" w:author="luis mijangos" w:date="2023-07-28T14:38:00Z">
          <w:pPr/>
        </w:pPrChange>
      </w:pPr>
      <w:r w:rsidRPr="000A154B">
        <w:rPr>
          <w:rFonts w:ascii="Arial" w:hAnsi="Arial" w:cs="Arial"/>
        </w:rPr>
        <w:t>Platypus; IFN</w:t>
      </w:r>
      <w:r w:rsidR="009A160E" w:rsidRPr="000A154B">
        <w:rPr>
          <w:rFonts w:ascii="Arial" w:hAnsi="Arial" w:cs="Arial"/>
        </w:rPr>
        <w:t xml:space="preserve"> </w:t>
      </w:r>
      <w:r w:rsidRPr="000A154B">
        <w:rPr>
          <w:rFonts w:ascii="Arial" w:hAnsi="Arial" w:cs="Arial"/>
        </w:rPr>
        <w:t>/</w:t>
      </w:r>
      <w:r w:rsidR="009A160E" w:rsidRPr="000A154B">
        <w:rPr>
          <w:rFonts w:ascii="Arial" w:hAnsi="Arial" w:cs="Arial"/>
        </w:rPr>
        <w:t xml:space="preserve"> </w:t>
      </w:r>
      <w:r w:rsidRPr="000A154B">
        <w:rPr>
          <w:rFonts w:ascii="Arial" w:hAnsi="Arial" w:cs="Arial"/>
        </w:rPr>
        <w:t xml:space="preserve">’Interferon </w:t>
      </w:r>
      <w:r w:rsidR="00DF4748" w:rsidRPr="000A154B">
        <w:rPr>
          <w:rFonts w:ascii="Arial" w:hAnsi="Arial" w:cs="Arial"/>
        </w:rPr>
        <w:t>g</w:t>
      </w:r>
      <w:r w:rsidRPr="000A154B">
        <w:rPr>
          <w:rFonts w:ascii="Arial" w:hAnsi="Arial" w:cs="Arial"/>
        </w:rPr>
        <w:t>ene’</w:t>
      </w:r>
      <w:r w:rsidR="009A160E" w:rsidRPr="000A154B">
        <w:rPr>
          <w:rFonts w:ascii="Arial" w:hAnsi="Arial" w:cs="Arial"/>
        </w:rPr>
        <w:t xml:space="preserve">, </w:t>
      </w:r>
      <w:r w:rsidR="00DF4748" w:rsidRPr="000A154B">
        <w:rPr>
          <w:rFonts w:ascii="Arial" w:hAnsi="Arial" w:cs="Arial"/>
        </w:rPr>
        <w:t>‘</w:t>
      </w:r>
      <w:r w:rsidR="009A160E" w:rsidRPr="000A154B">
        <w:rPr>
          <w:rFonts w:ascii="Arial" w:hAnsi="Arial" w:cs="Arial"/>
        </w:rPr>
        <w:t>Genetic diversity</w:t>
      </w:r>
      <w:r w:rsidR="00DF4748" w:rsidRPr="000A154B">
        <w:rPr>
          <w:rFonts w:ascii="Arial" w:hAnsi="Arial" w:cs="Arial"/>
        </w:rPr>
        <w:t>’</w:t>
      </w:r>
    </w:p>
    <w:p w14:paraId="19417B05" w14:textId="77777777" w:rsidR="006F3B1E" w:rsidRPr="000A154B" w:rsidDel="00D54691" w:rsidRDefault="006F3B1E" w:rsidP="000A154B">
      <w:pPr>
        <w:snapToGrid w:val="0"/>
        <w:spacing w:before="100" w:beforeAutospacing="1" w:after="100" w:afterAutospacing="1"/>
        <w:jc w:val="both"/>
        <w:rPr>
          <w:del w:id="67" w:author="luis mijangos" w:date="2023-07-27T08:26:00Z"/>
          <w:rFonts w:ascii="Arial" w:hAnsi="Arial" w:cs="Arial"/>
        </w:rPr>
        <w:pPrChange w:id="68" w:author="luis mijangos" w:date="2023-07-28T14:38:00Z">
          <w:pPr/>
        </w:pPrChange>
      </w:pPr>
    </w:p>
    <w:p w14:paraId="7611EA91" w14:textId="77777777" w:rsidR="00B314E3" w:rsidRPr="000A154B" w:rsidRDefault="00B314E3" w:rsidP="000A154B">
      <w:pPr>
        <w:snapToGrid w:val="0"/>
        <w:spacing w:before="100" w:beforeAutospacing="1" w:after="100" w:afterAutospacing="1"/>
        <w:jc w:val="both"/>
        <w:rPr>
          <w:rFonts w:ascii="Arial" w:hAnsi="Arial" w:cs="Arial"/>
          <w:b/>
          <w:bCs/>
        </w:rPr>
        <w:pPrChange w:id="69" w:author="luis mijangos" w:date="2023-07-28T14:38:00Z">
          <w:pPr/>
        </w:pPrChange>
      </w:pPr>
      <w:del w:id="70" w:author="luis mijangos" w:date="2023-07-27T08:26:00Z">
        <w:r w:rsidRPr="000A154B" w:rsidDel="00D54691">
          <w:rPr>
            <w:rFonts w:ascii="Arial" w:hAnsi="Arial" w:cs="Arial"/>
            <w:b/>
            <w:bCs/>
          </w:rPr>
          <w:br w:type="page"/>
        </w:r>
      </w:del>
    </w:p>
    <w:p w14:paraId="1EA55BC1" w14:textId="01854DEF" w:rsidR="006F3B1E" w:rsidRPr="000A154B" w:rsidDel="00A64C44" w:rsidRDefault="006F3B1E" w:rsidP="000A154B">
      <w:pPr>
        <w:snapToGrid w:val="0"/>
        <w:spacing w:before="100" w:beforeAutospacing="1" w:after="100" w:afterAutospacing="1"/>
        <w:jc w:val="both"/>
        <w:rPr>
          <w:del w:id="71" w:author="luis mijangos" w:date="2023-07-27T08:05:00Z"/>
          <w:rFonts w:ascii="Arial" w:hAnsi="Arial" w:cs="Arial"/>
          <w:u w:val="single"/>
        </w:rPr>
        <w:pPrChange w:id="72" w:author="luis mijangos" w:date="2023-07-28T14:38:00Z">
          <w:pPr>
            <w:jc w:val="center"/>
          </w:pPr>
        </w:pPrChange>
      </w:pPr>
      <w:r w:rsidRPr="000A154B">
        <w:rPr>
          <w:rFonts w:ascii="Arial" w:hAnsi="Arial" w:cs="Arial"/>
          <w:b/>
          <w:bCs/>
          <w:u w:val="single"/>
        </w:rPr>
        <w:t>Progress report</w:t>
      </w:r>
    </w:p>
    <w:p w14:paraId="08768057" w14:textId="77777777" w:rsidR="00530F20" w:rsidRPr="000A154B" w:rsidRDefault="00530F20" w:rsidP="000A154B">
      <w:pPr>
        <w:snapToGrid w:val="0"/>
        <w:spacing w:before="100" w:beforeAutospacing="1" w:after="100" w:afterAutospacing="1"/>
        <w:jc w:val="both"/>
        <w:rPr>
          <w:rFonts w:ascii="Arial" w:hAnsi="Arial" w:cs="Arial"/>
          <w:u w:val="single"/>
        </w:rPr>
        <w:pPrChange w:id="73" w:author="luis mijangos" w:date="2023-07-28T14:38:00Z">
          <w:pPr>
            <w:jc w:val="center"/>
          </w:pPr>
        </w:pPrChange>
      </w:pPr>
    </w:p>
    <w:p w14:paraId="29D33C4C" w14:textId="1F46C255"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74" w:author="luis mijangos" w:date="2023-07-27T08:05:00Z"/>
          <w:rFonts w:ascii="Arial" w:hAnsi="Arial" w:cs="Arial"/>
          <w:b/>
          <w:bCs/>
        </w:rPr>
        <w:pPrChange w:id="75" w:author="luis mijangos" w:date="2023-07-28T14:38:00Z">
          <w:pPr>
            <w:pStyle w:val="ListParagraph"/>
            <w:numPr>
              <w:numId w:val="1"/>
            </w:numPr>
            <w:ind w:hanging="360"/>
          </w:pPr>
        </w:pPrChange>
      </w:pPr>
      <w:r w:rsidRPr="000A154B">
        <w:rPr>
          <w:rFonts w:ascii="Arial" w:hAnsi="Arial" w:cs="Arial"/>
          <w:b/>
          <w:bCs/>
        </w:rPr>
        <w:t>Introduction</w:t>
      </w:r>
    </w:p>
    <w:p w14:paraId="36DFBFAE" w14:textId="77777777" w:rsidR="00F16D43" w:rsidRPr="000A154B" w:rsidRDefault="00F16D43" w:rsidP="000A154B">
      <w:pPr>
        <w:pStyle w:val="ListParagraph"/>
        <w:numPr>
          <w:ilvl w:val="0"/>
          <w:numId w:val="1"/>
        </w:numPr>
        <w:snapToGrid w:val="0"/>
        <w:spacing w:before="100" w:beforeAutospacing="1" w:after="100" w:afterAutospacing="1"/>
        <w:contextualSpacing w:val="0"/>
        <w:jc w:val="both"/>
        <w:rPr>
          <w:rFonts w:ascii="Arial" w:hAnsi="Arial" w:cs="Arial"/>
          <w:rPrChange w:id="76" w:author="luis mijangos" w:date="2023-07-28T14:37:00Z">
            <w:rPr/>
          </w:rPrChange>
        </w:rPr>
        <w:pPrChange w:id="77" w:author="luis mijangos" w:date="2023-07-28T14:38:00Z">
          <w:pPr/>
        </w:pPrChange>
      </w:pPr>
    </w:p>
    <w:p w14:paraId="22A27951" w14:textId="3E6E8024" w:rsidR="00444AFA" w:rsidRPr="000A154B" w:rsidDel="00A64C44" w:rsidRDefault="00F16D43" w:rsidP="000A154B">
      <w:pPr>
        <w:snapToGrid w:val="0"/>
        <w:spacing w:before="100" w:beforeAutospacing="1" w:after="100" w:afterAutospacing="1"/>
        <w:jc w:val="both"/>
        <w:rPr>
          <w:del w:id="78" w:author="luis mijangos" w:date="2023-07-27T08:05:00Z"/>
          <w:rFonts w:ascii="Arial" w:hAnsi="Arial" w:cs="Arial"/>
        </w:rPr>
        <w:pPrChange w:id="79" w:author="luis mijangos" w:date="2023-07-28T14:38:00Z">
          <w:pPr/>
        </w:pPrChange>
      </w:pPr>
      <w:r w:rsidRPr="000A154B">
        <w:rPr>
          <w:rFonts w:ascii="Arial" w:hAnsi="Arial" w:cs="Arial"/>
        </w:rPr>
        <w:t>The platypus (</w:t>
      </w:r>
      <w:r w:rsidRPr="000A154B">
        <w:rPr>
          <w:rFonts w:ascii="Arial" w:hAnsi="Arial" w:cs="Arial"/>
          <w:i/>
          <w:iCs/>
        </w:rPr>
        <w:t>Ornithorhynchus anatinus</w:t>
      </w:r>
      <w:r w:rsidRPr="000A154B">
        <w:rPr>
          <w:rFonts w:ascii="Arial" w:hAnsi="Arial" w:cs="Arial"/>
        </w:rPr>
        <w:t xml:space="preserve">) in the subclass Monotremata, is the only living species within the family </w:t>
      </w:r>
      <w:proofErr w:type="spellStart"/>
      <w:r w:rsidRPr="000A154B">
        <w:rPr>
          <w:rFonts w:ascii="Arial" w:hAnsi="Arial" w:cs="Arial"/>
        </w:rPr>
        <w:t>Orn</w:t>
      </w:r>
      <w:ins w:id="80" w:author="luis mijangos" w:date="2023-07-27T06:12:00Z">
        <w:r w:rsidR="00DB2C58" w:rsidRPr="000A154B">
          <w:rPr>
            <w:rFonts w:ascii="Arial" w:hAnsi="Arial" w:cs="Arial"/>
          </w:rPr>
          <w:t>i</w:t>
        </w:r>
      </w:ins>
      <w:del w:id="81" w:author="luis mijangos" w:date="2023-07-27T06:12:00Z">
        <w:r w:rsidRPr="000A154B" w:rsidDel="00DB2C58">
          <w:rPr>
            <w:rFonts w:ascii="Arial" w:hAnsi="Arial" w:cs="Arial"/>
          </w:rPr>
          <w:delText>u</w:delText>
        </w:r>
      </w:del>
      <w:r w:rsidRPr="000A154B">
        <w:rPr>
          <w:rFonts w:ascii="Arial" w:hAnsi="Arial" w:cs="Arial"/>
        </w:rPr>
        <w:t>thorhynchidae</w:t>
      </w:r>
      <w:proofErr w:type="spellEnd"/>
      <w:r w:rsidR="00FC66B0" w:rsidRPr="000A154B">
        <w:rPr>
          <w:rFonts w:ascii="Arial" w:hAnsi="Arial" w:cs="Arial"/>
        </w:rPr>
        <w:t xml:space="preserve"> </w:t>
      </w:r>
      <w:r w:rsidR="00FC66B0" w:rsidRPr="000A154B">
        <w:rPr>
          <w:rFonts w:ascii="Arial" w:hAnsi="Arial" w:cs="Arial"/>
        </w:rPr>
        <w:fldChar w:fldCharType="begin">
          <w:fldData xml:space="preserve">PEVuZE5vdGU+PENpdGU+PEF1dGhvcj5XYXJyZW48L0F1dGhvcj48WWVhcj4yMDA4PC9ZZWFyPjxS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=
</w:fldData>
        </w:fldChar>
      </w:r>
      <w:r w:rsidR="00444AFA" w:rsidRPr="000A154B">
        <w:rPr>
          <w:rFonts w:ascii="Arial" w:hAnsi="Arial" w:cs="Arial"/>
        </w:rPr>
        <w:instrText xml:space="preserve"> ADDIN EN.CITE </w:instrText>
      </w:r>
      <w:r w:rsidR="00444AFA" w:rsidRPr="000A154B">
        <w:rPr>
          <w:rFonts w:ascii="Arial" w:hAnsi="Arial" w:cs="Arial"/>
        </w:rPr>
        <w:fldChar w:fldCharType="begin">
          <w:fldData xml:space="preserve">PEVuZE5vdGU+PENpdGU+PEF1dGhvcj5XYXJyZW48L0F1dGhvcj48WWVhcj4yMDA4PC9ZZWFyPjxS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=
</w:fldData>
        </w:fldChar>
      </w:r>
      <w:r w:rsidR="00444AFA" w:rsidRPr="000A154B">
        <w:rPr>
          <w:rFonts w:ascii="Arial" w:hAnsi="Arial" w:cs="Arial"/>
        </w:rPr>
        <w:instrText xml:space="preserve"> ADDIN EN.CITE.DATA </w:instrText>
      </w:r>
      <w:r w:rsidR="00444AFA" w:rsidRPr="000A154B">
        <w:rPr>
          <w:rFonts w:ascii="Arial" w:hAnsi="Arial" w:cs="Arial"/>
        </w:rPr>
      </w:r>
      <w:r w:rsidR="00444AFA" w:rsidRPr="000A154B">
        <w:rPr>
          <w:rFonts w:ascii="Arial" w:hAnsi="Arial" w:cs="Arial"/>
        </w:rPr>
        <w:fldChar w:fldCharType="end"/>
      </w:r>
      <w:r w:rsidR="00FC66B0" w:rsidRPr="000A154B">
        <w:rPr>
          <w:rFonts w:ascii="Arial" w:hAnsi="Arial" w:cs="Arial"/>
        </w:rPr>
      </w:r>
      <w:r w:rsidR="00FC66B0" w:rsidRPr="000A154B">
        <w:rPr>
          <w:rFonts w:ascii="Arial" w:hAnsi="Arial" w:cs="Arial"/>
        </w:rPr>
        <w:fldChar w:fldCharType="separate"/>
      </w:r>
      <w:r w:rsidR="00444AFA" w:rsidRPr="000A154B">
        <w:rPr>
          <w:rFonts w:ascii="Arial" w:hAnsi="Arial" w:cs="Arial"/>
          <w:noProof/>
        </w:rPr>
        <w:t>(Bino et al., 2019; Grant &amp; Fanning, 2008; O'Brien, 2008; Warren et al., 2008)</w:t>
      </w:r>
      <w:r w:rsidR="00FC66B0" w:rsidRPr="000A154B">
        <w:rPr>
          <w:rFonts w:ascii="Arial" w:hAnsi="Arial" w:cs="Arial"/>
        </w:rPr>
        <w:fldChar w:fldCharType="end"/>
      </w:r>
      <w:r w:rsidRPr="000A154B">
        <w:rPr>
          <w:rFonts w:ascii="Arial" w:hAnsi="Arial" w:cs="Arial"/>
        </w:rPr>
        <w:t>. They are regarded as one of the world’s most evolutionary distinct mammals</w:t>
      </w:r>
      <w:del w:id="82" w:author="luis mijangos" w:date="2023-07-27T08:27:00Z">
        <w:r w:rsidRPr="000A154B" w:rsidDel="00D54691">
          <w:rPr>
            <w:rFonts w:ascii="Arial" w:hAnsi="Arial" w:cs="Arial"/>
          </w:rPr>
          <w:delText>,</w:delText>
        </w:r>
      </w:del>
      <w:r w:rsidRPr="000A154B">
        <w:rPr>
          <w:rFonts w:ascii="Arial" w:hAnsi="Arial" w:cs="Arial"/>
        </w:rPr>
        <w:t xml:space="preserve"> and is one of five extant species of egg-laying mammals</w:t>
      </w:r>
      <w:r w:rsidR="00FC66B0" w:rsidRPr="000A154B">
        <w:rPr>
          <w:rFonts w:ascii="Arial" w:hAnsi="Arial" w:cs="Arial"/>
        </w:rPr>
        <w:t xml:space="preserve"> </w:t>
      </w:r>
      <w:r w:rsidR="00FC66B0" w:rsidRPr="000A154B">
        <w:rPr>
          <w:rFonts w:ascii="Arial" w:hAnsi="Arial" w:cs="Arial"/>
        </w:rPr>
        <w:fldChar w:fldCharType="begin">
          <w:fldData xml:space="preserve">PEVuZE5vdGU+PENpdGU+PEF1dGhvcj5XYXJyZW48L0F1dGhvcj48WWVhcj4yMDA4PC9ZZWFyPjxS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=
</w:fldData>
        </w:fldChar>
      </w:r>
      <w:r w:rsidR="00444AFA" w:rsidRPr="000A154B">
        <w:rPr>
          <w:rFonts w:ascii="Arial" w:hAnsi="Arial" w:cs="Arial"/>
        </w:rPr>
        <w:instrText xml:space="preserve"> ADDIN EN.CITE </w:instrText>
      </w:r>
      <w:r w:rsidR="00444AFA" w:rsidRPr="000A154B">
        <w:rPr>
          <w:rFonts w:ascii="Arial" w:hAnsi="Arial" w:cs="Arial"/>
        </w:rPr>
        <w:fldChar w:fldCharType="begin">
          <w:fldData xml:space="preserve">PEVuZE5vdGU+PENpdGU+PEF1dGhvcj5XYXJyZW48L0F1dGhvcj48WWVhcj4yMDA4PC9ZZWFyPjxS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=
</w:fldData>
        </w:fldChar>
      </w:r>
      <w:r w:rsidR="00444AFA" w:rsidRPr="000A154B">
        <w:rPr>
          <w:rFonts w:ascii="Arial" w:hAnsi="Arial" w:cs="Arial"/>
        </w:rPr>
        <w:instrText xml:space="preserve"> ADDIN EN.CITE.DATA </w:instrText>
      </w:r>
      <w:r w:rsidR="00444AFA" w:rsidRPr="000A154B">
        <w:rPr>
          <w:rFonts w:ascii="Arial" w:hAnsi="Arial" w:cs="Arial"/>
        </w:rPr>
      </w:r>
      <w:r w:rsidR="00444AFA" w:rsidRPr="000A154B">
        <w:rPr>
          <w:rFonts w:ascii="Arial" w:hAnsi="Arial" w:cs="Arial"/>
        </w:rPr>
        <w:fldChar w:fldCharType="end"/>
      </w:r>
      <w:r w:rsidR="00FC66B0" w:rsidRPr="000A154B">
        <w:rPr>
          <w:rFonts w:ascii="Arial" w:hAnsi="Arial" w:cs="Arial"/>
        </w:rPr>
      </w:r>
      <w:r w:rsidR="00FC66B0" w:rsidRPr="000A154B">
        <w:rPr>
          <w:rFonts w:ascii="Arial" w:hAnsi="Arial" w:cs="Arial"/>
        </w:rPr>
        <w:fldChar w:fldCharType="separate"/>
      </w:r>
      <w:r w:rsidR="00444AFA" w:rsidRPr="000A154B">
        <w:rPr>
          <w:rFonts w:ascii="Arial" w:hAnsi="Arial" w:cs="Arial"/>
          <w:noProof/>
        </w:rPr>
        <w:t>(Bino et al., 2019; Grant &amp; Fanning, 2008; O'Brien, 2008; Warren et al., 2008)</w:t>
      </w:r>
      <w:r w:rsidR="00FC66B0" w:rsidRPr="000A154B">
        <w:rPr>
          <w:rFonts w:ascii="Arial" w:hAnsi="Arial" w:cs="Arial"/>
        </w:rPr>
        <w:fldChar w:fldCharType="end"/>
      </w:r>
      <w:r w:rsidRPr="000A154B">
        <w:rPr>
          <w:rFonts w:ascii="Arial" w:hAnsi="Arial" w:cs="Arial"/>
        </w:rPr>
        <w:t xml:space="preserve">. </w:t>
      </w:r>
      <w:del w:id="83" w:author="luis mijangos" w:date="2023-07-27T08:27:00Z">
        <w:r w:rsidRPr="000A154B" w:rsidDel="00D54691">
          <w:rPr>
            <w:rFonts w:ascii="Arial" w:hAnsi="Arial" w:cs="Arial"/>
          </w:rPr>
          <w:delText xml:space="preserve">They </w:delText>
        </w:r>
      </w:del>
      <w:proofErr w:type="spellStart"/>
      <w:ins w:id="84" w:author="luis mijangos" w:date="2023-07-27T08:27:00Z">
        <w:r w:rsidR="00D54691" w:rsidRPr="000A154B">
          <w:rPr>
            <w:rFonts w:ascii="Arial" w:hAnsi="Arial" w:cs="Arial"/>
          </w:rPr>
          <w:t>Plarypuses</w:t>
        </w:r>
        <w:proofErr w:type="spellEnd"/>
        <w:r w:rsidR="00D54691" w:rsidRPr="000A154B">
          <w:rPr>
            <w:rFonts w:ascii="Arial" w:hAnsi="Arial" w:cs="Arial"/>
          </w:rPr>
          <w:t xml:space="preserve"> </w:t>
        </w:r>
      </w:ins>
      <w:r w:rsidRPr="000A154B">
        <w:rPr>
          <w:rFonts w:ascii="Arial" w:hAnsi="Arial" w:cs="Arial"/>
        </w:rPr>
        <w:t xml:space="preserve">have a number of unique features, including venomous spurs </w:t>
      </w:r>
      <w:del w:id="85" w:author="luis mijangos" w:date="2023-07-27T08:27:00Z">
        <w:r w:rsidRPr="000A154B" w:rsidDel="00D54691">
          <w:rPr>
            <w:rFonts w:ascii="Arial" w:hAnsi="Arial" w:cs="Arial"/>
          </w:rPr>
          <w:delText xml:space="preserve">present </w:delText>
        </w:r>
      </w:del>
      <w:r w:rsidRPr="000A154B">
        <w:rPr>
          <w:rFonts w:ascii="Arial" w:hAnsi="Arial" w:cs="Arial"/>
        </w:rPr>
        <w:t>in males, multiple sex chromosomes</w:t>
      </w:r>
      <w:ins w:id="86" w:author="luis mijangos" w:date="2023-07-27T08:27:00Z">
        <w:r w:rsidR="00D54691" w:rsidRPr="000A154B">
          <w:rPr>
            <w:rFonts w:ascii="Arial" w:hAnsi="Arial" w:cs="Arial"/>
          </w:rPr>
          <w:t xml:space="preserve"> (n=10)</w:t>
        </w:r>
      </w:ins>
      <w:r w:rsidRPr="000A154B">
        <w:rPr>
          <w:rFonts w:ascii="Arial" w:hAnsi="Arial" w:cs="Arial"/>
        </w:rPr>
        <w:t xml:space="preserve">, a biofluorescent coat and electroreception units in their bills </w:t>
      </w:r>
      <w:proofErr w:type="spellStart"/>
      <w:ins w:id="87" w:author="luis mijangos" w:date="2023-07-27T08:28:00Z">
        <w:r w:rsidR="00D54691" w:rsidRPr="000A154B">
          <w:rPr>
            <w:rFonts w:ascii="Arial" w:hAnsi="Arial" w:cs="Arial"/>
          </w:rPr>
          <w:t>whiach</w:t>
        </w:r>
        <w:proofErr w:type="spellEnd"/>
        <w:r w:rsidR="00D54691" w:rsidRPr="000A154B">
          <w:rPr>
            <w:rFonts w:ascii="Arial" w:hAnsi="Arial" w:cs="Arial"/>
          </w:rPr>
          <w:t xml:space="preserve"> are </w:t>
        </w:r>
      </w:ins>
      <w:r w:rsidRPr="000A154B">
        <w:rPr>
          <w:rFonts w:ascii="Arial" w:hAnsi="Arial" w:cs="Arial"/>
        </w:rPr>
        <w:t xml:space="preserve">used to hunt freshwater macroinvertebrates </w:t>
      </w:r>
      <w:r w:rsidRPr="000A154B">
        <w:rPr>
          <w:rFonts w:ascii="Arial" w:hAnsi="Arial" w:cs="Arial"/>
        </w:rPr>
        <w:fldChar w:fldCharType="begin">
          <w:fldData xml:space="preserve">PEVuZE5vdGU+PENpdGU+PEF1dGhvcj5NaWphbmdvczwvQXV0aG9yPjxZZWFyPjIwMjI8L1llYXI+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</w:fldData>
        </w:fldChar>
      </w:r>
      <w:r w:rsidR="005C76B5" w:rsidRPr="000A154B">
        <w:rPr>
          <w:rFonts w:ascii="Arial" w:hAnsi="Arial" w:cs="Arial"/>
        </w:rPr>
        <w:instrText xml:space="preserve"> ADDIN EN.CITE </w:instrText>
      </w:r>
      <w:r w:rsidR="005C76B5" w:rsidRPr="000A154B">
        <w:rPr>
          <w:rFonts w:ascii="Arial" w:hAnsi="Arial" w:cs="Arial"/>
        </w:rPr>
        <w:fldChar w:fldCharType="begin">
          <w:fldData xml:space="preserve">PEVuZE5vdGU+PENpdGU+PEF1dGhvcj5NaWphbmdvczwvQXV0aG9yPjxZZWFyPjIwMjI8L1llYXI+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</w:fldData>
        </w:fldChar>
      </w:r>
      <w:r w:rsidR="005C76B5" w:rsidRPr="000A154B">
        <w:rPr>
          <w:rFonts w:ascii="Arial" w:hAnsi="Arial" w:cs="Arial"/>
        </w:rPr>
        <w:instrText xml:space="preserve"> ADDIN EN.CITE.DATA </w:instrText>
      </w:r>
      <w:r w:rsidR="005C76B5" w:rsidRPr="000A154B">
        <w:rPr>
          <w:rFonts w:ascii="Arial" w:hAnsi="Arial" w:cs="Arial"/>
        </w:rPr>
      </w:r>
      <w:r w:rsidR="005C76B5" w:rsidRPr="000A154B">
        <w:rPr>
          <w:rFonts w:ascii="Arial" w:hAnsi="Arial" w:cs="Arial"/>
        </w:rPr>
        <w:fldChar w:fldCharType="end"/>
      </w:r>
      <w:r w:rsidRPr="000A154B">
        <w:rPr>
          <w:rFonts w:ascii="Arial" w:hAnsi="Arial" w:cs="Arial"/>
        </w:rPr>
      </w:r>
      <w:r w:rsidRPr="000A154B">
        <w:rPr>
          <w:rFonts w:ascii="Arial" w:hAnsi="Arial" w:cs="Arial"/>
        </w:rPr>
        <w:fldChar w:fldCharType="separate"/>
      </w:r>
      <w:r w:rsidR="005C76B5" w:rsidRPr="000A154B">
        <w:rPr>
          <w:rFonts w:ascii="Arial" w:hAnsi="Arial" w:cs="Arial"/>
          <w:noProof/>
        </w:rPr>
        <w:t>(Martin et al., 2018; Jose L. Mijangos et al., 2022)</w:t>
      </w:r>
      <w:r w:rsidRPr="000A154B">
        <w:rPr>
          <w:rFonts w:ascii="Arial" w:hAnsi="Arial" w:cs="Arial"/>
        </w:rPr>
        <w:fldChar w:fldCharType="end"/>
      </w:r>
      <w:r w:rsidRPr="000A154B">
        <w:rPr>
          <w:rFonts w:ascii="Arial" w:hAnsi="Arial" w:cs="Arial"/>
        </w:rPr>
        <w:t xml:space="preserve">. The platypus is endemic to eastern mainland Australia, Tasmania and King Island, </w:t>
      </w:r>
      <w:del w:id="88" w:author="luis mijangos" w:date="2023-07-27T08:28:00Z">
        <w:r w:rsidRPr="000A154B" w:rsidDel="00D54691">
          <w:rPr>
            <w:rFonts w:ascii="Arial" w:hAnsi="Arial" w:cs="Arial"/>
          </w:rPr>
          <w:delText xml:space="preserve">and </w:delText>
        </w:r>
      </w:del>
      <w:ins w:id="89" w:author="luis mijangos" w:date="2023-07-27T08:28:00Z">
        <w:r w:rsidR="00D54691" w:rsidRPr="000A154B">
          <w:rPr>
            <w:rFonts w:ascii="Arial" w:hAnsi="Arial" w:cs="Arial"/>
          </w:rPr>
          <w:t xml:space="preserve">although </w:t>
        </w:r>
      </w:ins>
      <w:r w:rsidRPr="000A154B">
        <w:rPr>
          <w:rFonts w:ascii="Arial" w:hAnsi="Arial" w:cs="Arial"/>
        </w:rPr>
        <w:t>there is a</w:t>
      </w:r>
      <w:ins w:id="90" w:author="luis mijangos" w:date="2023-07-27T08:29:00Z">
        <w:r w:rsidR="007602B0" w:rsidRPr="000A154B">
          <w:rPr>
            <w:rFonts w:ascii="Arial" w:hAnsi="Arial" w:cs="Arial"/>
          </w:rPr>
          <w:t xml:space="preserve"> no native (</w:t>
        </w:r>
        <w:proofErr w:type="gramStart"/>
        <w:r w:rsidR="007602B0" w:rsidRPr="000A154B">
          <w:rPr>
            <w:rFonts w:ascii="Arial" w:hAnsi="Arial" w:cs="Arial"/>
          </w:rPr>
          <w:t>i.e.</w:t>
        </w:r>
        <w:proofErr w:type="gramEnd"/>
        <w:r w:rsidR="007602B0" w:rsidRPr="000A154B">
          <w:rPr>
            <w:rFonts w:ascii="Arial" w:hAnsi="Arial" w:cs="Arial"/>
          </w:rPr>
          <w:t xml:space="preserve"> introd</w:t>
        </w:r>
      </w:ins>
      <w:ins w:id="91" w:author="luis mijangos" w:date="2023-07-27T08:30:00Z">
        <w:r w:rsidR="007602B0" w:rsidRPr="000A154B">
          <w:rPr>
            <w:rFonts w:ascii="Arial" w:hAnsi="Arial" w:cs="Arial"/>
          </w:rPr>
          <w:t>uced)</w:t>
        </w:r>
      </w:ins>
      <w:ins w:id="92" w:author="luis mijangos" w:date="2023-07-27T08:29:00Z">
        <w:r w:rsidR="007602B0" w:rsidRPr="000A154B">
          <w:rPr>
            <w:rFonts w:ascii="Arial" w:hAnsi="Arial" w:cs="Arial"/>
          </w:rPr>
          <w:t xml:space="preserve"> </w:t>
        </w:r>
      </w:ins>
      <w:del w:id="93" w:author="luis mijangos" w:date="2023-07-27T08:29:00Z">
        <w:r w:rsidRPr="000A154B" w:rsidDel="007602B0">
          <w:rPr>
            <w:rFonts w:ascii="Arial" w:hAnsi="Arial" w:cs="Arial"/>
          </w:rPr>
          <w:delText xml:space="preserve"> </w:delText>
        </w:r>
      </w:del>
      <w:r w:rsidRPr="000A154B">
        <w:rPr>
          <w:rFonts w:ascii="Arial" w:hAnsi="Arial" w:cs="Arial"/>
        </w:rPr>
        <w:t>small population on Kangaroo Island in South Australia</w:t>
      </w:r>
      <w:r w:rsidR="00FC66B0" w:rsidRPr="000A154B">
        <w:rPr>
          <w:rFonts w:ascii="Arial" w:hAnsi="Arial" w:cs="Arial"/>
        </w:rPr>
        <w:t xml:space="preserve"> </w:t>
      </w:r>
      <w:r w:rsidR="00FC66B0" w:rsidRPr="000A154B">
        <w:rPr>
          <w:rFonts w:ascii="Arial" w:hAnsi="Arial" w:cs="Arial"/>
        </w:rPr>
        <w:fldChar w:fldCharType="begin">
          <w:fldData xml:space="preserve">PEVuZE5vdGU+PENpdGU+PEF1dGhvcj5XYXJyZW48L0F1dGhvcj48WWVhcj4yMDA4PC9ZZWFyPjxS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</w:fldData>
        </w:fldChar>
      </w:r>
      <w:r w:rsidR="00FC66B0" w:rsidRPr="000A154B">
        <w:rPr>
          <w:rFonts w:ascii="Arial" w:hAnsi="Arial" w:cs="Arial"/>
        </w:rPr>
        <w:instrText xml:space="preserve"> ADDIN EN.CITE </w:instrText>
      </w:r>
      <w:r w:rsidR="00FC66B0" w:rsidRPr="000A154B">
        <w:rPr>
          <w:rFonts w:ascii="Arial" w:hAnsi="Arial" w:cs="Arial"/>
        </w:rPr>
        <w:fldChar w:fldCharType="begin">
          <w:fldData xml:space="preserve">PEVuZE5vdGU+PENpdGU+PEF1dGhvcj5XYXJyZW48L0F1dGhvcj48WWVhcj4yMDA4PC9ZZWFyPjxS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</w:fldData>
        </w:fldChar>
      </w:r>
      <w:r w:rsidR="00FC66B0" w:rsidRPr="000A154B">
        <w:rPr>
          <w:rFonts w:ascii="Arial" w:hAnsi="Arial" w:cs="Arial"/>
        </w:rPr>
        <w:instrText xml:space="preserve"> ADDIN EN.CITE.DATA </w:instrText>
      </w:r>
      <w:r w:rsidR="00FC66B0" w:rsidRPr="000A154B">
        <w:rPr>
          <w:rFonts w:ascii="Arial" w:hAnsi="Arial" w:cs="Arial"/>
        </w:rPr>
      </w:r>
      <w:r w:rsidR="00FC66B0" w:rsidRPr="000A154B">
        <w:rPr>
          <w:rFonts w:ascii="Arial" w:hAnsi="Arial" w:cs="Arial"/>
        </w:rPr>
        <w:fldChar w:fldCharType="end"/>
      </w:r>
      <w:r w:rsidR="00FC66B0" w:rsidRPr="000A154B">
        <w:rPr>
          <w:rFonts w:ascii="Arial" w:hAnsi="Arial" w:cs="Arial"/>
        </w:rPr>
      </w:r>
      <w:r w:rsidR="00FC66B0" w:rsidRPr="000A154B">
        <w:rPr>
          <w:rFonts w:ascii="Arial" w:hAnsi="Arial" w:cs="Arial"/>
        </w:rPr>
        <w:fldChar w:fldCharType="separate"/>
      </w:r>
      <w:r w:rsidR="00FC66B0" w:rsidRPr="000A154B">
        <w:rPr>
          <w:rFonts w:ascii="Arial" w:hAnsi="Arial" w:cs="Arial"/>
          <w:noProof/>
        </w:rPr>
        <w:t>(Bino et al., 2019; Warren et al., 2008)</w:t>
      </w:r>
      <w:r w:rsidR="00FC66B0" w:rsidRPr="000A154B">
        <w:rPr>
          <w:rFonts w:ascii="Arial" w:hAnsi="Arial" w:cs="Arial"/>
        </w:rPr>
        <w:fldChar w:fldCharType="end"/>
      </w:r>
      <w:r w:rsidRPr="000A154B">
        <w:rPr>
          <w:rFonts w:ascii="Arial" w:hAnsi="Arial" w:cs="Arial"/>
        </w:rPr>
        <w:t xml:space="preserve">. Currently, the platypus is listed as ‘Near Threatened’ by the International </w:t>
      </w:r>
      <w:r w:rsidRPr="000A154B">
        <w:rPr>
          <w:rFonts w:ascii="Arial" w:hAnsi="Arial" w:cs="Arial"/>
        </w:rPr>
        <w:lastRenderedPageBreak/>
        <w:t xml:space="preserve">Union for Conservation of Nature (IUCN) with a decreasing population trend </w:t>
      </w:r>
      <w:r w:rsidRPr="000A154B">
        <w:rPr>
          <w:rFonts w:ascii="Arial" w:hAnsi="Arial" w:cs="Arial"/>
        </w:rPr>
        <w:fldChar w:fldCharType="begin"/>
      </w:r>
      <w:r w:rsidRPr="000A154B">
        <w:rPr>
          <w:rFonts w:ascii="Arial" w:hAnsi="Arial" w:cs="Arial"/>
        </w:rPr>
        <w:instrText xml:space="preserve"> ADDIN EN.CITE &lt;EndNote&gt;&lt;Cite&gt;&lt;Author&gt;Woinarski&lt;/Author&gt;&lt;Year&gt;2016&lt;/Year&gt;&lt;RecNum&gt;498&lt;/RecNum&gt;&lt;DisplayText&gt;(Woinarski &amp;amp; Burbidge, 2016)&lt;/DisplayText&gt;&lt;record&gt;&lt;rec-number&gt;498&lt;/rec-number&gt;&lt;foreign-keys&gt;&lt;key app="EN" db-id="tw92xdra6092s8e2e0p50fsctsvrvzafd2zd" timestamp="1684992503" guid="909bd14b-d5bb-4a15-9807-f599ad2ed9db"&gt;498&lt;/key&gt;&lt;/foreign-keys&gt;&lt;ref-type name="Web Page"&gt;12&lt;/ref-type&gt;&lt;contributors&gt;&lt;authors&gt;&lt;author&gt;Woinarski, J.&lt;/author&gt;&lt;author&gt;Burbidge, A.&lt;/author&gt;&lt;/authors&gt;&lt;/contributors&gt;&lt;titles&gt;&lt;title&gt;Ornithorhynchus anatinus&lt;/title&gt;&lt;/titles&gt;&lt;number&gt;20/05/2023&lt;/number&gt;&lt;dates&gt;&lt;year&gt;2016&lt;/year&gt;&lt;/dates&gt;&lt;publisher&gt;The IUCN Red List of Threatened Species 2016: e.T40488A21964009&lt;/publisher&gt;&lt;urls&gt;&lt;related-urls&gt;&lt;url&gt;https://www.iucnredlist.org/species/40488/21964009&lt;/url&gt;&lt;/related-urls&gt;&lt;/urls&gt;&lt;/record&gt;&lt;/Cite&gt;&lt;/EndNote&gt;</w:instrText>
      </w:r>
      <w:r w:rsidRPr="000A154B">
        <w:rPr>
          <w:rFonts w:ascii="Arial" w:hAnsi="Arial" w:cs="Arial"/>
        </w:rPr>
        <w:fldChar w:fldCharType="separate"/>
      </w:r>
      <w:r w:rsidRPr="000A154B">
        <w:rPr>
          <w:rFonts w:ascii="Arial" w:hAnsi="Arial" w:cs="Arial"/>
          <w:noProof/>
        </w:rPr>
        <w:t>(Woinarski &amp; Burbidge, 2016)</w:t>
      </w:r>
      <w:r w:rsidRPr="000A154B">
        <w:rPr>
          <w:rFonts w:ascii="Arial" w:hAnsi="Arial" w:cs="Arial"/>
        </w:rPr>
        <w:fldChar w:fldCharType="end"/>
      </w:r>
      <w:r w:rsidRPr="000A154B">
        <w:rPr>
          <w:rFonts w:ascii="Arial" w:hAnsi="Arial" w:cs="Arial"/>
        </w:rPr>
        <w:t xml:space="preserve">, and </w:t>
      </w:r>
      <w:r w:rsidR="00C35E27" w:rsidRPr="000A154B">
        <w:rPr>
          <w:rFonts w:ascii="Arial" w:hAnsi="Arial" w:cs="Arial"/>
        </w:rPr>
        <w:t>listed as ‘</w:t>
      </w:r>
      <w:r w:rsidRPr="000A154B">
        <w:rPr>
          <w:rFonts w:ascii="Arial" w:hAnsi="Arial" w:cs="Arial"/>
        </w:rPr>
        <w:t>endangered</w:t>
      </w:r>
      <w:r w:rsidR="00C35E27" w:rsidRPr="000A154B">
        <w:rPr>
          <w:rFonts w:ascii="Arial" w:hAnsi="Arial" w:cs="Arial"/>
        </w:rPr>
        <w:t>’</w:t>
      </w:r>
      <w:r w:rsidRPr="000A154B">
        <w:rPr>
          <w:rFonts w:ascii="Arial" w:hAnsi="Arial" w:cs="Arial"/>
        </w:rPr>
        <w:t xml:space="preserve"> </w:t>
      </w:r>
      <w:r w:rsidR="00C35E27" w:rsidRPr="000A154B">
        <w:rPr>
          <w:rFonts w:ascii="Arial" w:hAnsi="Arial" w:cs="Arial"/>
        </w:rPr>
        <w:t xml:space="preserve">in </w:t>
      </w:r>
      <w:r w:rsidRPr="000A154B">
        <w:rPr>
          <w:rFonts w:ascii="Arial" w:hAnsi="Arial" w:cs="Arial"/>
        </w:rPr>
        <w:t>South Australia. However</w:t>
      </w:r>
      <w:ins w:id="94" w:author="luis mijangos" w:date="2023-07-27T08:26:00Z">
        <w:r w:rsidR="00D54691" w:rsidRPr="000A154B">
          <w:rPr>
            <w:rFonts w:ascii="Arial" w:hAnsi="Arial" w:cs="Arial"/>
          </w:rPr>
          <w:t>,</w:t>
        </w:r>
      </w:ins>
      <w:r w:rsidRPr="000A154B">
        <w:rPr>
          <w:rFonts w:ascii="Arial" w:hAnsi="Arial" w:cs="Arial"/>
        </w:rPr>
        <w:t xml:space="preserve"> </w:t>
      </w:r>
      <w:commentRangeStart w:id="95"/>
      <w:r w:rsidR="004E4F4A" w:rsidRPr="000A154B">
        <w:rPr>
          <w:rFonts w:ascii="Arial" w:hAnsi="Arial" w:cs="Arial"/>
        </w:rPr>
        <w:t>the</w:t>
      </w:r>
      <w:commentRangeEnd w:id="95"/>
      <w:r w:rsidR="00F004E1" w:rsidRPr="000A154B">
        <w:rPr>
          <w:rStyle w:val="CommentReference"/>
          <w:rFonts w:ascii="Arial" w:hAnsi="Arial" w:cs="Arial"/>
          <w:sz w:val="24"/>
          <w:szCs w:val="24"/>
          <w:rPrChange w:id="96" w:author="luis mijangos" w:date="2023-07-28T14:37:00Z">
            <w:rPr>
              <w:rStyle w:val="CommentReference"/>
            </w:rPr>
          </w:rPrChange>
        </w:rPr>
        <w:commentReference w:id="95"/>
      </w:r>
      <w:r w:rsidR="004E4F4A" w:rsidRPr="000A154B">
        <w:rPr>
          <w:rFonts w:ascii="Arial" w:hAnsi="Arial" w:cs="Arial"/>
        </w:rPr>
        <w:t xml:space="preserve"> </w:t>
      </w:r>
      <w:r w:rsidRPr="000A154B">
        <w:rPr>
          <w:rFonts w:ascii="Arial" w:hAnsi="Arial" w:cs="Arial"/>
        </w:rPr>
        <w:t>platypus</w:t>
      </w:r>
      <w:r w:rsidR="004E4F4A" w:rsidRPr="000A154B">
        <w:rPr>
          <w:rFonts w:ascii="Arial" w:hAnsi="Arial" w:cs="Arial"/>
        </w:rPr>
        <w:t xml:space="preserve"> is</w:t>
      </w:r>
      <w:r w:rsidRPr="000A154B">
        <w:rPr>
          <w:rFonts w:ascii="Arial" w:hAnsi="Arial" w:cs="Arial"/>
        </w:rPr>
        <w:t xml:space="preserve"> not currently listed as a threatened species under Australia’s Environmental Protection and Biodiversity Conservation Act 1999 </w:t>
      </w:r>
      <w:r w:rsidRPr="000A154B">
        <w:rPr>
          <w:rFonts w:ascii="Arial" w:hAnsi="Arial" w:cs="Arial"/>
        </w:rPr>
        <w:fldChar w:fldCharType="begin"/>
      </w:r>
      <w:r w:rsidR="00530F20" w:rsidRPr="000A154B">
        <w:rPr>
          <w:rFonts w:ascii="Arial" w:hAnsi="Arial" w:cs="Arial"/>
        </w:rPr>
        <w:instrText xml:space="preserve"> ADDIN EN.CITE &lt;EndNote&gt;&lt;Cite&gt;&lt;Author&gt;Hawke&lt;/Author&gt;&lt;Year&gt;2020&lt;/Year&gt;&lt;RecNum&gt;499&lt;/RecNum&gt;&lt;DisplayText&gt;(Hawke et al., 2020)&lt;/DisplayText&gt;&lt;record&gt;&lt;rec-number&gt;499&lt;/rec-number&gt;&lt;foreign-keys&gt;&lt;key app="EN" db-id="tw92xdra6092s8e2e0p50fsctsvrvzafd2zd" timestamp="1684993048" guid="9a6d76ab-e707-432c-8790-df57768d77da"&gt;499&lt;/key&gt;&lt;/foreign-keys&gt;&lt;ref-type name="Book"&gt;6&lt;/ref-type&gt;&lt;contributors&gt;&lt;authors&gt;&lt;author&gt;Hawke, T.&lt;/author&gt;&lt;author&gt;Bino, G.&lt;/author&gt;&lt;author&gt;Kingsford, R.&lt;/author&gt;&lt;/authors&gt;&lt;/contributors&gt;&lt;titles&gt;&lt;title&gt;A national assessment of the conservation status of the platypus&lt;/title&gt;&lt;/titles&gt;&lt;dates&gt;&lt;year&gt;2020&lt;/year&gt;&lt;/dates&gt;&lt;pub-location&gt;Carlton, Victoria&lt;/pub-location&gt;&lt;publisher&gt;Australian Conservation Foundation&lt;/publisher&gt;&lt;urls&gt;&lt;related-urls&gt;&lt;url&gt;https://trove.nla.gov.au/work/253398774&lt;/url&gt;&lt;/related-urls&gt;&lt;/urls&gt;&lt;/record&gt;&lt;/Cite&gt;&lt;/EndNote&gt;</w:instrText>
      </w:r>
      <w:r w:rsidRPr="000A154B">
        <w:rPr>
          <w:rFonts w:ascii="Arial" w:hAnsi="Arial" w:cs="Arial"/>
        </w:rPr>
        <w:fldChar w:fldCharType="separate"/>
      </w:r>
      <w:r w:rsidRPr="000A154B">
        <w:rPr>
          <w:rFonts w:ascii="Arial" w:hAnsi="Arial" w:cs="Arial"/>
          <w:noProof/>
        </w:rPr>
        <w:t>(Hawke et al., 2020)</w:t>
      </w:r>
      <w:r w:rsidRPr="000A154B">
        <w:rPr>
          <w:rFonts w:ascii="Arial" w:hAnsi="Arial" w:cs="Arial"/>
        </w:rPr>
        <w:fldChar w:fldCharType="end"/>
      </w:r>
      <w:r w:rsidRPr="000A154B">
        <w:rPr>
          <w:rFonts w:ascii="Arial" w:hAnsi="Arial" w:cs="Arial"/>
        </w:rPr>
        <w:t>.</w:t>
      </w:r>
      <w:r w:rsidR="00444AFA" w:rsidRPr="000A154B">
        <w:rPr>
          <w:rFonts w:ascii="Arial" w:hAnsi="Arial" w:cs="Arial"/>
        </w:rPr>
        <w:t xml:space="preserve"> Due to the unique nature of this species, </w:t>
      </w:r>
      <w:commentRangeStart w:id="97"/>
      <w:r w:rsidR="00444AFA" w:rsidRPr="000A154B">
        <w:rPr>
          <w:rFonts w:ascii="Arial" w:hAnsi="Arial" w:cs="Arial"/>
        </w:rPr>
        <w:t xml:space="preserve">there </w:t>
      </w:r>
      <w:commentRangeEnd w:id="97"/>
      <w:r w:rsidR="00F004E1" w:rsidRPr="000A154B">
        <w:rPr>
          <w:rStyle w:val="CommentReference"/>
          <w:rFonts w:ascii="Arial" w:hAnsi="Arial" w:cs="Arial"/>
          <w:sz w:val="24"/>
          <w:szCs w:val="24"/>
          <w:rPrChange w:id="98" w:author="luis mijangos" w:date="2023-07-28T14:37:00Z">
            <w:rPr>
              <w:rStyle w:val="CommentReference"/>
            </w:rPr>
          </w:rPrChange>
        </w:rPr>
        <w:commentReference w:id="97"/>
      </w:r>
      <w:r w:rsidR="00444AFA" w:rsidRPr="000A154B">
        <w:rPr>
          <w:rFonts w:ascii="Arial" w:hAnsi="Arial" w:cs="Arial"/>
        </w:rPr>
        <w:t xml:space="preserve">is need for national level risk assessment for the platypus, allowing for understanding of the conservation status, and to be able to prioritise their conservation efforts </w:t>
      </w:r>
      <w:r w:rsidR="00444AFA" w:rsidRPr="000A154B">
        <w:rPr>
          <w:rFonts w:ascii="Arial" w:hAnsi="Arial" w:cs="Arial"/>
        </w:rPr>
        <w:fldChar w:fldCharType="begin"/>
      </w:r>
      <w:r w:rsidR="00444AFA" w:rsidRPr="000A154B">
        <w:rPr>
          <w:rFonts w:ascii="Arial" w:hAnsi="Arial" w:cs="Arial"/>
        </w:rPr>
        <w:instrText xml:space="preserve"> ADDIN EN.CITE &lt;EndNote&gt;&lt;Cite&gt;&lt;Author&gt;Bino&lt;/Author&gt;&lt;Year&gt;2020&lt;/Year&gt;&lt;RecNum&gt;497&lt;/RecNum&gt;&lt;DisplayText&gt;(Bino et al., 2020)&lt;/DisplayText&gt;&lt;record&gt;&lt;rec-number&gt;497&lt;/rec-number&gt;&lt;foreign-keys&gt;&lt;key app="EN" db-id="tw92xdra6092s8e2e0p50fsctsvrvzafd2zd" timestamp="1684821911" guid="f8e39496-7626-44e0-b077-633ffabb5c4b"&gt;497&lt;/key&gt;&lt;/foreign-keys&gt;&lt;ref-type name="Journal Article"&gt;17&lt;/ref-type&gt;&lt;contributors&gt;&lt;authors&gt;&lt;author&gt;Bino, Gilad&lt;/author&gt;&lt;author&gt;Kingsford, Richard T.&lt;/author&gt;&lt;author&gt;Wintle, Brendan A.&lt;/author&gt;&lt;/authors&gt;&lt;/contributors&gt;&lt;titles&gt;&lt;title&gt;A stitch in time – Synergistic impacts to platypus metapopulation extinction risk&lt;/title&gt;&lt;secondary-title&gt;Biological conservation&lt;/secondary-title&gt;&lt;/titles&gt;&lt;periodical&gt;&lt;full-title&gt;Biological Conservation&lt;/full-title&gt;&lt;/periodical&gt;&lt;pages&gt;108399&lt;/pages&gt;&lt;volume&gt;242&lt;/volume&gt;&lt;keywords&gt;&lt;keyword&gt;Freshwater ecosystems&lt;/keyword&gt;&lt;keyword&gt;Habitat loss&lt;/keyword&gt;&lt;keyword&gt;IUCN red listing&lt;/keyword&gt;&lt;keyword&gt;Population viability analysis&lt;/keyword&gt;&lt;keyword&gt;RAMAS GIS&lt;/keyword&gt;&lt;keyword&gt;River regulation&lt;/keyword&gt;&lt;keyword&gt;Species distribution model&lt;/keyword&gt;&lt;/keywords&gt;&lt;dates&gt;&lt;year&gt;2020&lt;/year&gt;&lt;/dates&gt;&lt;publisher&gt;Elsevier Ltd&lt;/publisher&gt;&lt;isbn&gt;0006-3207&lt;/isbn&gt;&lt;urls&gt;&lt;/urls&gt;&lt;electronic-resource-num&gt;10.1016/j.biocon.2019.108399&lt;/electronic-resource-num&gt;&lt;/record&gt;&lt;/Cite&gt;&lt;/EndNote&gt;</w:instrText>
      </w:r>
      <w:r w:rsidR="00444AFA" w:rsidRPr="000A154B">
        <w:rPr>
          <w:rFonts w:ascii="Arial" w:hAnsi="Arial" w:cs="Arial"/>
        </w:rPr>
        <w:fldChar w:fldCharType="separate"/>
      </w:r>
      <w:r w:rsidR="00444AFA" w:rsidRPr="000A154B">
        <w:rPr>
          <w:rFonts w:ascii="Arial" w:hAnsi="Arial" w:cs="Arial"/>
          <w:noProof/>
        </w:rPr>
        <w:t>(Bino et al., 2020)</w:t>
      </w:r>
      <w:r w:rsidR="00444AFA" w:rsidRPr="000A154B">
        <w:rPr>
          <w:rFonts w:ascii="Arial" w:hAnsi="Arial" w:cs="Arial"/>
        </w:rPr>
        <w:fldChar w:fldCharType="end"/>
      </w:r>
      <w:r w:rsidR="00444AFA" w:rsidRPr="000A154B">
        <w:rPr>
          <w:rFonts w:ascii="Arial" w:hAnsi="Arial" w:cs="Arial"/>
        </w:rPr>
        <w:t>.</w:t>
      </w:r>
    </w:p>
    <w:p w14:paraId="12DE808E" w14:textId="77777777" w:rsidR="00444AFA" w:rsidRPr="000A154B" w:rsidRDefault="00444AFA" w:rsidP="000A154B">
      <w:pPr>
        <w:snapToGrid w:val="0"/>
        <w:spacing w:before="100" w:beforeAutospacing="1" w:after="100" w:afterAutospacing="1"/>
        <w:jc w:val="both"/>
        <w:rPr>
          <w:rFonts w:ascii="Arial" w:hAnsi="Arial" w:cs="Arial"/>
        </w:rPr>
        <w:pPrChange w:id="99" w:author="luis mijangos" w:date="2023-07-28T14:38:00Z">
          <w:pPr/>
        </w:pPrChange>
      </w:pPr>
    </w:p>
    <w:p w14:paraId="6EB480D8" w14:textId="76B810DC" w:rsidR="000B03F2" w:rsidRPr="000A154B" w:rsidDel="00A64C44" w:rsidRDefault="004E4F4A" w:rsidP="000A154B">
      <w:pPr>
        <w:snapToGrid w:val="0"/>
        <w:spacing w:before="100" w:beforeAutospacing="1" w:after="100" w:afterAutospacing="1"/>
        <w:jc w:val="both"/>
        <w:rPr>
          <w:del w:id="100" w:author="luis mijangos" w:date="2023-07-27T08:05:00Z"/>
          <w:rFonts w:ascii="Arial" w:hAnsi="Arial" w:cs="Arial"/>
        </w:rPr>
        <w:pPrChange w:id="101" w:author="luis mijangos" w:date="2023-07-28T14:38:00Z">
          <w:pPr/>
        </w:pPrChange>
      </w:pPr>
      <w:r w:rsidRPr="000A154B">
        <w:rPr>
          <w:rFonts w:ascii="Arial" w:hAnsi="Arial" w:cs="Arial"/>
        </w:rPr>
        <w:t xml:space="preserve">Previous studies looking into the platypus </w:t>
      </w:r>
      <w:commentRangeStart w:id="102"/>
      <w:r w:rsidRPr="000A154B">
        <w:rPr>
          <w:rFonts w:ascii="Arial" w:hAnsi="Arial" w:cs="Arial"/>
        </w:rPr>
        <w:t xml:space="preserve">genome </w:t>
      </w:r>
      <w:commentRangeEnd w:id="102"/>
      <w:r w:rsidR="00E32781" w:rsidRPr="000A154B">
        <w:rPr>
          <w:rStyle w:val="CommentReference"/>
          <w:rFonts w:ascii="Arial" w:hAnsi="Arial" w:cs="Arial"/>
          <w:sz w:val="24"/>
          <w:szCs w:val="24"/>
          <w:rPrChange w:id="103" w:author="luis mijangos" w:date="2023-07-28T14:37:00Z">
            <w:rPr>
              <w:rStyle w:val="CommentReference"/>
            </w:rPr>
          </w:rPrChange>
        </w:rPr>
        <w:commentReference w:id="102"/>
      </w:r>
      <w:r w:rsidRPr="000A154B">
        <w:rPr>
          <w:rFonts w:ascii="Arial" w:hAnsi="Arial" w:cs="Arial"/>
        </w:rPr>
        <w:t xml:space="preserve">have found that there is four to 20 </w:t>
      </w:r>
      <w:commentRangeStart w:id="104"/>
      <w:r w:rsidRPr="000A154B">
        <w:rPr>
          <w:rFonts w:ascii="Arial" w:hAnsi="Arial" w:cs="Arial"/>
        </w:rPr>
        <w:t xml:space="preserve">fold </w:t>
      </w:r>
      <w:r w:rsidR="00D5122D" w:rsidRPr="000A154B">
        <w:rPr>
          <w:rFonts w:ascii="Arial" w:hAnsi="Arial" w:cs="Arial"/>
        </w:rPr>
        <w:t xml:space="preserve">increase in </w:t>
      </w:r>
      <w:r w:rsidRPr="000A154B">
        <w:rPr>
          <w:rFonts w:ascii="Arial" w:hAnsi="Arial" w:cs="Arial"/>
        </w:rPr>
        <w:t>genetic variation across platypus populations</w:t>
      </w:r>
      <w:r w:rsidR="00530F20" w:rsidRPr="000A154B">
        <w:rPr>
          <w:rFonts w:ascii="Arial" w:hAnsi="Arial" w:cs="Arial"/>
        </w:rPr>
        <w:t xml:space="preserve"> when compared to within populations </w:t>
      </w:r>
      <w:r w:rsidR="00530F20" w:rsidRPr="000A154B">
        <w:rPr>
          <w:rFonts w:ascii="Arial" w:hAnsi="Arial" w:cs="Arial"/>
        </w:rPr>
        <w:fldChar w:fldCharType="begin"/>
      </w:r>
      <w:r w:rsidR="005C76B5" w:rsidRPr="000A154B">
        <w:rPr>
          <w:rFonts w:ascii="Arial" w:hAnsi="Arial" w:cs="Arial"/>
        </w:rPr>
        <w:instrText xml:space="preserve"> ADDIN EN.CITE &lt;EndNote&gt;&lt;Cite&gt;&lt;Author&gt;Mijangos&lt;/Author&gt;&lt;Year&gt;2022&lt;/Year&gt;&lt;RecNum&gt;489&lt;/RecNum&gt;&lt;DisplayText&gt;(Jose L. Mijangos et al., 2022)&lt;/DisplayText&gt;&lt;record&gt;&lt;rec-number&gt;489&lt;/rec-number&gt;&lt;foreign-keys&gt;&lt;key app="EN" db-id="tw92xdra6092s8e2e0p50fsctsvrvzafd2zd" timestamp="1684804423" guid="324f9e2a-741f-4353-849d-95290118aaa2"&gt;489&lt;/key&gt;&lt;/foreign-keys&gt;&lt;ref-type name="Journal Article"&gt;17&lt;/ref-type&gt;&lt;contributors&gt;&lt;authors&gt;&lt;author&gt;Mijangos, Jose L.&lt;/author&gt;&lt;author&gt;Bino, Gilad&lt;/author&gt;&lt;author&gt;Hawke, Tahneal&lt;/author&gt;&lt;author&gt;Kolomyjec, Stephen H.&lt;/author&gt;&lt;author&gt;Kingsford, Richard T.&lt;/author&gt;&lt;author&gt;Sidhu, Harvinder&lt;/author&gt;&lt;author&gt;Grant, Tom&lt;/author&gt;&lt;author&gt;Day, Jenna&lt;/author&gt;&lt;author&gt;Dias, Kimberly N.&lt;/author&gt;&lt;author&gt;Gongora, Jaime&lt;/author&gt;&lt;author&gt;Sherwin, William B.&lt;/author&gt;&lt;/authors&gt;&lt;/contributors&gt;&lt;titles&gt;&lt;title&gt;Fragmentation by major dams and implications for the future viability of platypus populations&lt;/title&gt;&lt;secondary-title&gt;Communications biology&lt;/secondary-title&gt;&lt;/titles&gt;&lt;periodical&gt;&lt;full-title&gt;Communications biology&lt;/full-title&gt;&lt;/periodical&gt;&lt;pages&gt;1127-1127&lt;/pages&gt;&lt;volume&gt;5&lt;/volume&gt;&lt;number&gt;1&lt;/number&gt;&lt;keywords&gt;&lt;keyword&gt;Animals&lt;/keyword&gt;&lt;keyword&gt;Biology&lt;/keyword&gt;&lt;keyword&gt;Dams&lt;/keyword&gt;&lt;keyword&gt;Ecology&lt;/keyword&gt;&lt;keyword&gt;Ecosystem biology&lt;/keyword&gt;&lt;keyword&gt;Evolutionary biology&lt;/keyword&gt;&lt;keyword&gt;Gene flow&lt;/keyword&gt;&lt;keyword&gt;Habitats&lt;/keyword&gt;&lt;keyword&gt;Humans&lt;/keyword&gt;&lt;keyword&gt;Molecular ecology&lt;/keyword&gt;&lt;keyword&gt;Movement&lt;/keyword&gt;&lt;keyword&gt;Platypus - genetics&lt;/keyword&gt;&lt;keyword&gt;Rivers&lt;/keyword&gt;&lt;keyword&gt;Science&lt;/keyword&gt;&lt;/keywords&gt;&lt;dates&gt;&lt;year&gt;2022&lt;/year&gt;&lt;/dates&gt;&lt;pub-location&gt;England&lt;/pub-location&gt;&lt;publisher&gt;Nature Publishing Group&lt;/publisher&gt;&lt;isbn&gt;2399-3642&lt;/isbn&gt;&lt;urls&gt;&lt;/urls&gt;&lt;electronic-resource-num&gt;10.1038/s42003-022-04038-9&lt;/electronic-resource-num&gt;&lt;/record&gt;&lt;/Cite&gt;&lt;/EndNote&gt;</w:instrText>
      </w:r>
      <w:r w:rsidR="00530F20" w:rsidRPr="000A154B">
        <w:rPr>
          <w:rFonts w:ascii="Arial" w:hAnsi="Arial" w:cs="Arial"/>
        </w:rPr>
        <w:fldChar w:fldCharType="separate"/>
      </w:r>
      <w:r w:rsidR="005C76B5" w:rsidRPr="000A154B">
        <w:rPr>
          <w:rFonts w:ascii="Arial" w:hAnsi="Arial" w:cs="Arial"/>
          <w:noProof/>
        </w:rPr>
        <w:t>(Jose L. Mijangos et al., 2022)</w:t>
      </w:r>
      <w:r w:rsidR="00530F20" w:rsidRPr="000A154B">
        <w:rPr>
          <w:rFonts w:ascii="Arial" w:hAnsi="Arial" w:cs="Arial"/>
        </w:rPr>
        <w:fldChar w:fldCharType="end"/>
      </w:r>
      <w:commentRangeEnd w:id="104"/>
      <w:r w:rsidR="00E32781" w:rsidRPr="000A154B">
        <w:rPr>
          <w:rStyle w:val="CommentReference"/>
          <w:rFonts w:ascii="Arial" w:hAnsi="Arial" w:cs="Arial"/>
          <w:sz w:val="24"/>
          <w:szCs w:val="24"/>
          <w:rPrChange w:id="105" w:author="luis mijangos" w:date="2023-07-28T14:37:00Z">
            <w:rPr>
              <w:rStyle w:val="CommentReference"/>
            </w:rPr>
          </w:rPrChange>
        </w:rPr>
        <w:commentReference w:id="104"/>
      </w:r>
      <w:r w:rsidR="00530F20" w:rsidRPr="000A154B">
        <w:rPr>
          <w:rFonts w:ascii="Arial" w:hAnsi="Arial" w:cs="Arial"/>
        </w:rPr>
        <w:t>.</w:t>
      </w:r>
      <w:r w:rsidR="00D5122D" w:rsidRPr="000A154B">
        <w:rPr>
          <w:rFonts w:ascii="Arial" w:hAnsi="Arial" w:cs="Arial"/>
        </w:rPr>
        <w:t xml:space="preserve"> </w:t>
      </w:r>
      <w:r w:rsidR="000B03F2" w:rsidRPr="000A154B">
        <w:rPr>
          <w:rFonts w:ascii="Arial" w:hAnsi="Arial" w:cs="Arial"/>
        </w:rPr>
        <w:t xml:space="preserve">In another study, results indicated no recent gene flow </w:t>
      </w:r>
      <w:r w:rsidR="00C35E27" w:rsidRPr="000A154B">
        <w:rPr>
          <w:rFonts w:ascii="Arial" w:hAnsi="Arial" w:cs="Arial"/>
        </w:rPr>
        <w:t xml:space="preserve">had occurred </w:t>
      </w:r>
      <w:r w:rsidR="000B03F2" w:rsidRPr="000A154B">
        <w:rPr>
          <w:rFonts w:ascii="Arial" w:hAnsi="Arial" w:cs="Arial"/>
        </w:rPr>
        <w:t xml:space="preserve">between </w:t>
      </w:r>
      <w:commentRangeStart w:id="106"/>
      <w:r w:rsidR="000B03F2" w:rsidRPr="000A154B">
        <w:rPr>
          <w:rFonts w:ascii="Arial" w:hAnsi="Arial" w:cs="Arial"/>
        </w:rPr>
        <w:t xml:space="preserve">locations </w:t>
      </w:r>
      <w:commentRangeEnd w:id="106"/>
      <w:r w:rsidR="007433F4" w:rsidRPr="000A154B">
        <w:rPr>
          <w:rStyle w:val="CommentReference"/>
          <w:rFonts w:ascii="Arial" w:hAnsi="Arial" w:cs="Arial"/>
          <w:sz w:val="24"/>
          <w:szCs w:val="24"/>
          <w:rPrChange w:id="107" w:author="luis mijangos" w:date="2023-07-28T14:37:00Z">
            <w:rPr>
              <w:rStyle w:val="CommentReference"/>
            </w:rPr>
          </w:rPrChange>
        </w:rPr>
        <w:commentReference w:id="106"/>
      </w:r>
      <w:r w:rsidR="000B03F2" w:rsidRPr="000A154B">
        <w:rPr>
          <w:rFonts w:ascii="Arial" w:hAnsi="Arial" w:cs="Arial"/>
        </w:rPr>
        <w:fldChar w:fldCharType="begin"/>
      </w:r>
      <w:r w:rsidR="000B03F2" w:rsidRPr="000A154B">
        <w:rPr>
          <w:rFonts w:ascii="Arial" w:hAnsi="Arial" w:cs="Arial"/>
        </w:rPr>
        <w:instrText xml:space="preserve"> ADDIN EN.CITE &lt;EndNote&gt;&lt;Cite&gt;&lt;Author&gt;Martin&lt;/Author&gt;&lt;Year&gt;2018&lt;/Year&gt;&lt;RecNum&gt;486&lt;/RecNum&gt;&lt;DisplayText&gt;(Martin et al., 2018)&lt;/DisplayText&gt;&lt;record&gt;&lt;rec-number&gt;486&lt;/rec-number&gt;&lt;foreign-keys&gt;&lt;key app="EN" db-id="tw92xdra6092s8e2e0p50fsctsvrvzafd2zd" timestamp="1684804306" guid="8d880c82-4e24-43fe-af95-ff0a4145b7ba"&gt;486&lt;/key&gt;&lt;/foreign-keys&gt;&lt;ref-type name="Journal Article"&gt;17&lt;/ref-type&gt;&lt;contributors&gt;&lt;authors&gt;&lt;author&gt;Martin, Hilary C.&lt;/author&gt;&lt;author&gt;Batty, Elizabeth M.&lt;/author&gt;&lt;author&gt;Hussin, Julie&lt;/author&gt;&lt;author&gt;Westall, Portia&lt;/author&gt;&lt;author&gt;Daish, Tasman&lt;/author&gt;&lt;author&gt;Kolomyjec, Stephen&lt;/author&gt;&lt;author&gt;Piazza, Paolo&lt;/author&gt;&lt;author&gt;Bowden, Rory&lt;/author&gt;&lt;author&gt;Hawkins, Margaret&lt;/author&gt;&lt;author&gt;Grant, Tom&lt;/author&gt;&lt;author&gt;Moritz, Craig&lt;/author&gt;&lt;author&gt;Grutzner, Frank&lt;/author&gt;&lt;author&gt;Gongora, Jaime&lt;/author&gt;&lt;author&gt;Donnelly, Peter&lt;/author&gt;&lt;/authors&gt;&lt;/contributors&gt;&lt;titles&gt;&lt;title&gt;Insights into Platypus Population Structure and History from Whole-Genome Sequencing&lt;/title&gt;&lt;secondary-title&gt;Molecular biology and evolution&lt;/secondary-title&gt;&lt;/titles&gt;&lt;periodical&gt;&lt;full-title&gt;Molecular biology and evolution&lt;/full-title&gt;&lt;/periodical&gt;&lt;pages&gt;1238-1252&lt;/pages&gt;&lt;volume&gt;35&lt;/volume&gt;&lt;number&gt;5&lt;/number&gt;&lt;keywords&gt;&lt;keyword&gt;Discoveries&lt;/keyword&gt;&lt;keyword&gt;evolution&lt;/keyword&gt;&lt;keyword&gt;genomics&lt;/keyword&gt;&lt;keyword&gt;monotremes&lt;/keyword&gt;&lt;keyword&gt;population structure&lt;/keyword&gt;&lt;/keywords&gt;&lt;dates&gt;&lt;year&gt;2018&lt;/year&gt;&lt;/dates&gt;&lt;pub-location&gt;United States&lt;/pub-location&gt;&lt;publisher&gt;Oxford University Press&lt;/publisher&gt;&lt;isbn&gt;0737-4038&lt;/isbn&gt;&lt;urls&gt;&lt;/urls&gt;&lt;electronic-resource-num&gt;10.1093/molbev/msy041&lt;/electronic-resource-num&gt;&lt;/record&gt;&lt;/Cite&gt;&lt;/EndNote&gt;</w:instrText>
      </w:r>
      <w:r w:rsidR="000B03F2" w:rsidRPr="000A154B">
        <w:rPr>
          <w:rFonts w:ascii="Arial" w:hAnsi="Arial" w:cs="Arial"/>
        </w:rPr>
        <w:fldChar w:fldCharType="separate"/>
      </w:r>
      <w:r w:rsidR="000B03F2" w:rsidRPr="000A154B">
        <w:rPr>
          <w:rFonts w:ascii="Arial" w:hAnsi="Arial" w:cs="Arial"/>
          <w:noProof/>
        </w:rPr>
        <w:t>(Martin et al., 2018)</w:t>
      </w:r>
      <w:r w:rsidR="000B03F2" w:rsidRPr="000A154B">
        <w:rPr>
          <w:rFonts w:ascii="Arial" w:hAnsi="Arial" w:cs="Arial"/>
        </w:rPr>
        <w:fldChar w:fldCharType="end"/>
      </w:r>
      <w:r w:rsidR="000B03F2" w:rsidRPr="000A154B">
        <w:rPr>
          <w:rFonts w:ascii="Arial" w:hAnsi="Arial" w:cs="Arial"/>
        </w:rPr>
        <w:t xml:space="preserve">. </w:t>
      </w:r>
      <w:r w:rsidR="00C35E27" w:rsidRPr="000A154B">
        <w:rPr>
          <w:rFonts w:ascii="Arial" w:hAnsi="Arial" w:cs="Arial"/>
        </w:rPr>
        <w:t xml:space="preserve">This </w:t>
      </w:r>
      <w:ins w:id="108" w:author="luis mijangos" w:date="2023-07-27T07:08:00Z">
        <w:r w:rsidR="003F209F" w:rsidRPr="000A154B">
          <w:rPr>
            <w:rFonts w:ascii="Arial" w:hAnsi="Arial" w:cs="Arial"/>
          </w:rPr>
          <w:t xml:space="preserve">study </w:t>
        </w:r>
      </w:ins>
      <w:r w:rsidR="00C35E27" w:rsidRPr="000A154B">
        <w:rPr>
          <w:rFonts w:ascii="Arial" w:hAnsi="Arial" w:cs="Arial"/>
        </w:rPr>
        <w:t xml:space="preserve">provided evidence indicating </w:t>
      </w:r>
      <w:r w:rsidR="000B03F2" w:rsidRPr="000A154B">
        <w:rPr>
          <w:rFonts w:ascii="Arial" w:hAnsi="Arial" w:cs="Arial"/>
        </w:rPr>
        <w:t xml:space="preserve">bottlenecking and long-term population declines </w:t>
      </w:r>
      <w:r w:rsidR="000B03F2" w:rsidRPr="000A154B">
        <w:rPr>
          <w:rFonts w:ascii="Arial" w:hAnsi="Arial" w:cs="Arial"/>
        </w:rPr>
        <w:fldChar w:fldCharType="begin"/>
      </w:r>
      <w:r w:rsidR="000B03F2" w:rsidRPr="000A154B">
        <w:rPr>
          <w:rFonts w:ascii="Arial" w:hAnsi="Arial" w:cs="Arial"/>
        </w:rPr>
        <w:instrText xml:space="preserve"> ADDIN EN.CITE &lt;EndNote&gt;&lt;Cite&gt;&lt;Author&gt;Martin&lt;/Author&gt;&lt;Year&gt;2018&lt;/Year&gt;&lt;RecNum&gt;486&lt;/RecNum&gt;&lt;DisplayText&gt;(Martin et al., 2018)&lt;/DisplayText&gt;&lt;record&gt;&lt;rec-number&gt;486&lt;/rec-number&gt;&lt;foreign-keys&gt;&lt;key app="EN" db-id="tw92xdra6092s8e2e0p50fsctsvrvzafd2zd" timestamp="1684804306" guid="8d880c82-4e24-43fe-af95-ff0a4145b7ba"&gt;486&lt;/key&gt;&lt;/foreign-keys&gt;&lt;ref-type name="Journal Article"&gt;17&lt;/ref-type&gt;&lt;contributors&gt;&lt;authors&gt;&lt;author&gt;Martin, Hilary C.&lt;/author&gt;&lt;author&gt;Batty, Elizabeth M.&lt;/author&gt;&lt;author&gt;Hussin, Julie&lt;/author&gt;&lt;author&gt;Westall, Portia&lt;/author&gt;&lt;author&gt;Daish, Tasman&lt;/author&gt;&lt;author&gt;Kolomyjec, Stephen&lt;/author&gt;&lt;author&gt;Piazza, Paolo&lt;/author&gt;&lt;author&gt;Bowden, Rory&lt;/author&gt;&lt;author&gt;Hawkins, Margaret&lt;/author&gt;&lt;author&gt;Grant, Tom&lt;/author&gt;&lt;author&gt;Moritz, Craig&lt;/author&gt;&lt;author&gt;Grutzner, Frank&lt;/author&gt;&lt;author&gt;Gongora, Jaime&lt;/author&gt;&lt;author&gt;Donnelly, Peter&lt;/author&gt;&lt;/authors&gt;&lt;/contributors&gt;&lt;titles&gt;&lt;title&gt;Insights into Platypus Population Structure and History from Whole-Genome Sequencing&lt;/title&gt;&lt;secondary-title&gt;Molecular biology and evolution&lt;/secondary-title&gt;&lt;/titles&gt;&lt;periodical&gt;&lt;full-title&gt;Molecular biology and evolution&lt;/full-title&gt;&lt;/periodical&gt;&lt;pages&gt;1238-1252&lt;/pages&gt;&lt;volume&gt;35&lt;/volume&gt;&lt;number&gt;5&lt;/number&gt;&lt;keywords&gt;&lt;keyword&gt;Discoveries&lt;/keyword&gt;&lt;keyword&gt;evolution&lt;/keyword&gt;&lt;keyword&gt;genomics&lt;/keyword&gt;&lt;keyword&gt;monotremes&lt;/keyword&gt;&lt;keyword&gt;population structure&lt;/keyword&gt;&lt;/keywords&gt;&lt;dates&gt;&lt;year&gt;2018&lt;/year&gt;&lt;/dates&gt;&lt;pub-location&gt;United States&lt;/pub-location&gt;&lt;publisher&gt;Oxford University Press&lt;/publisher&gt;&lt;isbn&gt;0737-4038&lt;/isbn&gt;&lt;urls&gt;&lt;/urls&gt;&lt;electronic-resource-num&gt;10.1093/molbev/msy041&lt;/electronic-resource-num&gt;&lt;/record&gt;&lt;/Cite&gt;&lt;/EndNote&gt;</w:instrText>
      </w:r>
      <w:r w:rsidR="000B03F2" w:rsidRPr="000A154B">
        <w:rPr>
          <w:rFonts w:ascii="Arial" w:hAnsi="Arial" w:cs="Arial"/>
        </w:rPr>
        <w:fldChar w:fldCharType="separate"/>
      </w:r>
      <w:r w:rsidR="000B03F2" w:rsidRPr="000A154B">
        <w:rPr>
          <w:rFonts w:ascii="Arial" w:hAnsi="Arial" w:cs="Arial"/>
          <w:noProof/>
        </w:rPr>
        <w:t>(Martin et al., 2018)</w:t>
      </w:r>
      <w:r w:rsidR="000B03F2" w:rsidRPr="000A154B">
        <w:rPr>
          <w:rFonts w:ascii="Arial" w:hAnsi="Arial" w:cs="Arial"/>
        </w:rPr>
        <w:fldChar w:fldCharType="end"/>
      </w:r>
      <w:r w:rsidR="000B03F2" w:rsidRPr="000A154B">
        <w:rPr>
          <w:rFonts w:ascii="Arial" w:hAnsi="Arial" w:cs="Arial"/>
        </w:rPr>
        <w:t xml:space="preserve">. </w:t>
      </w:r>
      <w:r w:rsidR="00C35E27" w:rsidRPr="000A154B">
        <w:rPr>
          <w:rFonts w:ascii="Arial" w:hAnsi="Arial" w:cs="Arial"/>
        </w:rPr>
        <w:t>H</w:t>
      </w:r>
      <w:r w:rsidR="00D5122D" w:rsidRPr="000A154B">
        <w:rPr>
          <w:rFonts w:ascii="Arial" w:hAnsi="Arial" w:cs="Arial"/>
        </w:rPr>
        <w:t>ence</w:t>
      </w:r>
      <w:r w:rsidR="00C35E27" w:rsidRPr="000A154B">
        <w:rPr>
          <w:rFonts w:ascii="Arial" w:hAnsi="Arial" w:cs="Arial"/>
        </w:rPr>
        <w:t>, it is</w:t>
      </w:r>
      <w:r w:rsidR="00D5122D" w:rsidRPr="000A154B">
        <w:rPr>
          <w:rFonts w:ascii="Arial" w:hAnsi="Arial" w:cs="Arial"/>
        </w:rPr>
        <w:t xml:space="preserve"> </w:t>
      </w:r>
      <w:r w:rsidR="00530F20" w:rsidRPr="000A154B">
        <w:rPr>
          <w:rFonts w:ascii="Arial" w:hAnsi="Arial" w:cs="Arial"/>
        </w:rPr>
        <w:t>demonstrate</w:t>
      </w:r>
      <w:r w:rsidR="00C35E27" w:rsidRPr="000A154B">
        <w:rPr>
          <w:rFonts w:ascii="Arial" w:hAnsi="Arial" w:cs="Arial"/>
        </w:rPr>
        <w:t>d</w:t>
      </w:r>
      <w:r w:rsidR="00D5122D" w:rsidRPr="000A154B">
        <w:rPr>
          <w:rFonts w:ascii="Arial" w:hAnsi="Arial" w:cs="Arial"/>
        </w:rPr>
        <w:t xml:space="preserve"> that there is limited platypus dispersal between </w:t>
      </w:r>
      <w:r w:rsidR="00A111DE" w:rsidRPr="000A154B">
        <w:rPr>
          <w:rFonts w:ascii="Arial" w:hAnsi="Arial" w:cs="Arial"/>
        </w:rPr>
        <w:t>populations,</w:t>
      </w:r>
      <w:r w:rsidR="00D5122D" w:rsidRPr="000A154B">
        <w:rPr>
          <w:rFonts w:ascii="Arial" w:hAnsi="Arial" w:cs="Arial"/>
        </w:rPr>
        <w:t xml:space="preserve"> with dams acting as major barriers</w:t>
      </w:r>
      <w:r w:rsidR="00530F20" w:rsidRPr="000A154B">
        <w:rPr>
          <w:rFonts w:ascii="Arial" w:hAnsi="Arial" w:cs="Arial"/>
        </w:rPr>
        <w:t xml:space="preserve"> </w:t>
      </w:r>
      <w:r w:rsidR="00530F20" w:rsidRPr="000A154B">
        <w:rPr>
          <w:rFonts w:ascii="Arial" w:hAnsi="Arial" w:cs="Arial"/>
        </w:rPr>
        <w:fldChar w:fldCharType="begin">
          <w:fldData xml:space="preserve">PEVuZE5vdGU+PENpdGU+PEF1dGhvcj5NaWphbmdvczwvQXV0aG9yPjxZZWFyPjIwMjI8L1llYXI+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</w:fldData>
        </w:fldChar>
      </w:r>
      <w:r w:rsidR="00B85324" w:rsidRPr="000A154B">
        <w:rPr>
          <w:rFonts w:ascii="Arial" w:hAnsi="Arial" w:cs="Arial"/>
        </w:rPr>
        <w:instrText xml:space="preserve"> ADDIN EN.CITE </w:instrText>
      </w:r>
      <w:r w:rsidR="00B85324" w:rsidRPr="000A154B">
        <w:rPr>
          <w:rFonts w:ascii="Arial" w:hAnsi="Arial" w:cs="Arial"/>
        </w:rPr>
        <w:fldChar w:fldCharType="begin">
          <w:fldData xml:space="preserve">PEVuZE5vdGU+PENpdGU+PEF1dGhvcj5NaWphbmdvczwvQXV0aG9yPjxZZWFyPjIwMjI8L1llYXI+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</w:fldData>
        </w:fldChar>
      </w:r>
      <w:r w:rsidR="00B85324" w:rsidRPr="000A154B">
        <w:rPr>
          <w:rFonts w:ascii="Arial" w:hAnsi="Arial" w:cs="Arial"/>
        </w:rPr>
        <w:instrText xml:space="preserve"> ADDIN EN.CITE.DATA </w:instrText>
      </w:r>
      <w:r w:rsidR="00B85324" w:rsidRPr="000A154B">
        <w:rPr>
          <w:rFonts w:ascii="Arial" w:hAnsi="Arial" w:cs="Arial"/>
        </w:rPr>
      </w:r>
      <w:r w:rsidR="00B85324" w:rsidRPr="000A154B">
        <w:rPr>
          <w:rFonts w:ascii="Arial" w:hAnsi="Arial" w:cs="Arial"/>
        </w:rPr>
        <w:fldChar w:fldCharType="end"/>
      </w:r>
      <w:r w:rsidR="00530F20" w:rsidRPr="000A154B">
        <w:rPr>
          <w:rFonts w:ascii="Arial" w:hAnsi="Arial" w:cs="Arial"/>
        </w:rPr>
      </w:r>
      <w:r w:rsidR="00530F20" w:rsidRPr="000A154B">
        <w:rPr>
          <w:rFonts w:ascii="Arial" w:hAnsi="Arial" w:cs="Arial"/>
        </w:rPr>
        <w:fldChar w:fldCharType="separate"/>
      </w:r>
      <w:r w:rsidR="00B85324" w:rsidRPr="000A154B">
        <w:rPr>
          <w:rFonts w:ascii="Arial" w:hAnsi="Arial" w:cs="Arial"/>
          <w:noProof/>
        </w:rPr>
        <w:t>(Martin et al., 2018; Jose L. Mijangos et al., 2022)</w:t>
      </w:r>
      <w:r w:rsidR="00530F20" w:rsidRPr="000A154B">
        <w:rPr>
          <w:rFonts w:ascii="Arial" w:hAnsi="Arial" w:cs="Arial"/>
        </w:rPr>
        <w:fldChar w:fldCharType="end"/>
      </w:r>
      <w:r w:rsidR="00D5122D" w:rsidRPr="000A154B">
        <w:rPr>
          <w:rFonts w:ascii="Arial" w:hAnsi="Arial" w:cs="Arial"/>
        </w:rPr>
        <w:t xml:space="preserve">. </w:t>
      </w:r>
      <w:r w:rsidR="00530F20" w:rsidRPr="000A154B">
        <w:rPr>
          <w:rFonts w:ascii="Arial" w:hAnsi="Arial" w:cs="Arial"/>
        </w:rPr>
        <w:t xml:space="preserve">Long term effects of this isolation of populations has </w:t>
      </w:r>
      <w:r w:rsidR="00B85324" w:rsidRPr="000A154B">
        <w:rPr>
          <w:rFonts w:ascii="Arial" w:hAnsi="Arial" w:cs="Arial"/>
        </w:rPr>
        <w:t xml:space="preserve">had </w:t>
      </w:r>
      <w:r w:rsidR="00530F20" w:rsidRPr="000A154B">
        <w:rPr>
          <w:rFonts w:ascii="Arial" w:hAnsi="Arial" w:cs="Arial"/>
        </w:rPr>
        <w:t xml:space="preserve">significant impact on gene flow and </w:t>
      </w:r>
      <w:r w:rsidR="00B85324" w:rsidRPr="000A154B">
        <w:rPr>
          <w:rFonts w:ascii="Arial" w:hAnsi="Arial" w:cs="Arial"/>
        </w:rPr>
        <w:t xml:space="preserve">has </w:t>
      </w:r>
      <w:r w:rsidR="00530F20" w:rsidRPr="000A154B">
        <w:rPr>
          <w:rFonts w:ascii="Arial" w:hAnsi="Arial" w:cs="Arial"/>
        </w:rPr>
        <w:t>reduce</w:t>
      </w:r>
      <w:r w:rsidR="00B85324" w:rsidRPr="000A154B">
        <w:rPr>
          <w:rFonts w:ascii="Arial" w:hAnsi="Arial" w:cs="Arial"/>
        </w:rPr>
        <w:t>d</w:t>
      </w:r>
      <w:r w:rsidR="00530F20" w:rsidRPr="000A154B">
        <w:rPr>
          <w:rFonts w:ascii="Arial" w:hAnsi="Arial" w:cs="Arial"/>
        </w:rPr>
        <w:t xml:space="preserve"> local populations sizes </w:t>
      </w:r>
      <w:r w:rsidR="00530F20" w:rsidRPr="000A154B">
        <w:rPr>
          <w:rFonts w:ascii="Arial" w:hAnsi="Arial" w:cs="Arial"/>
        </w:rPr>
        <w:fldChar w:fldCharType="begin"/>
      </w:r>
      <w:r w:rsidR="005C76B5" w:rsidRPr="000A154B">
        <w:rPr>
          <w:rFonts w:ascii="Arial" w:hAnsi="Arial" w:cs="Arial"/>
        </w:rPr>
        <w:instrText xml:space="preserve"> ADDIN EN.CITE &lt;EndNote&gt;&lt;Cite&gt;&lt;Author&gt;Mijangos&lt;/Author&gt;&lt;Year&gt;2022&lt;/Year&gt;&lt;RecNum&gt;489&lt;/RecNum&gt;&lt;DisplayText&gt;(Jose L. Mijangos et al., 2022)&lt;/DisplayText&gt;&lt;record&gt;&lt;rec-number&gt;489&lt;/rec-number&gt;&lt;foreign-keys&gt;&lt;key app="EN" db-id="tw92xdra6092s8e2e0p50fsctsvrvzafd2zd" timestamp="1684804423" guid="324f9e2a-741f-4353-849d-95290118aaa2"&gt;489&lt;/key&gt;&lt;/foreign-keys&gt;&lt;ref-type name="Journal Article"&gt;17&lt;/ref-type&gt;&lt;contributors&gt;&lt;authors&gt;&lt;author&gt;Mijangos, Jose L.&lt;/author&gt;&lt;author&gt;Bino, Gilad&lt;/author&gt;&lt;author&gt;Hawke, Tahneal&lt;/author&gt;&lt;author&gt;Kolomyjec, Stephen H.&lt;/author&gt;&lt;author&gt;Kingsford, Richard T.&lt;/author&gt;&lt;author&gt;Sidhu, Harvinder&lt;/author&gt;&lt;author&gt;Grant, Tom&lt;/author&gt;&lt;author&gt;Day, Jenna&lt;/author&gt;&lt;author&gt;Dias, Kimberly N.&lt;/author&gt;&lt;author&gt;Gongora, Jaime&lt;/author&gt;&lt;author&gt;Sherwin, William B.&lt;/author&gt;&lt;/authors&gt;&lt;/contributors&gt;&lt;titles&gt;&lt;title&gt;Fragmentation by major dams and implications for the future viability of platypus populations&lt;/title&gt;&lt;secondary-title&gt;Communications biology&lt;/secondary-title&gt;&lt;/titles&gt;&lt;periodical&gt;&lt;full-title&gt;Communications biology&lt;/full-title&gt;&lt;/periodical&gt;&lt;pages&gt;1127-1127&lt;/pages&gt;&lt;volume&gt;5&lt;/volume&gt;&lt;number&gt;1&lt;/number&gt;&lt;keywords&gt;&lt;keyword&gt;Animals&lt;/keyword&gt;&lt;keyword&gt;Biology&lt;/keyword&gt;&lt;keyword&gt;Dams&lt;/keyword&gt;&lt;keyword&gt;Ecology&lt;/keyword&gt;&lt;keyword&gt;Ecosystem biology&lt;/keyword&gt;&lt;keyword&gt;Evolutionary biology&lt;/keyword&gt;&lt;keyword&gt;Gene flow&lt;/keyword&gt;&lt;keyword&gt;Habitats&lt;/keyword&gt;&lt;keyword&gt;Humans&lt;/keyword&gt;&lt;keyword&gt;Molecular ecology&lt;/keyword&gt;&lt;keyword&gt;Movement&lt;/keyword&gt;&lt;keyword&gt;Platypus - genetics&lt;/keyword&gt;&lt;keyword&gt;Rivers&lt;/keyword&gt;&lt;keyword&gt;Science&lt;/keyword&gt;&lt;/keywords&gt;&lt;dates&gt;&lt;year&gt;2022&lt;/year&gt;&lt;/dates&gt;&lt;pub-location&gt;England&lt;/pub-location&gt;&lt;publisher&gt;Nature Publishing Group&lt;/publisher&gt;&lt;isbn&gt;2399-3642&lt;/isbn&gt;&lt;urls&gt;&lt;/urls&gt;&lt;electronic-resource-num&gt;10.1038/s42003-022-04038-9&lt;/electronic-resource-num&gt;&lt;/record&gt;&lt;/Cite&gt;&lt;/EndNote&gt;</w:instrText>
      </w:r>
      <w:r w:rsidR="00530F20" w:rsidRPr="000A154B">
        <w:rPr>
          <w:rFonts w:ascii="Arial" w:hAnsi="Arial" w:cs="Arial"/>
        </w:rPr>
        <w:fldChar w:fldCharType="separate"/>
      </w:r>
      <w:r w:rsidR="005C76B5" w:rsidRPr="000A154B">
        <w:rPr>
          <w:rFonts w:ascii="Arial" w:hAnsi="Arial" w:cs="Arial"/>
          <w:noProof/>
        </w:rPr>
        <w:t>(Jose L. Mijangos et al., 2022)</w:t>
      </w:r>
      <w:r w:rsidR="00530F20" w:rsidRPr="000A154B">
        <w:rPr>
          <w:rFonts w:ascii="Arial" w:hAnsi="Arial" w:cs="Arial"/>
        </w:rPr>
        <w:fldChar w:fldCharType="end"/>
      </w:r>
      <w:r w:rsidR="00530F20" w:rsidRPr="000A154B">
        <w:rPr>
          <w:rFonts w:ascii="Arial" w:hAnsi="Arial" w:cs="Arial"/>
        </w:rPr>
        <w:t xml:space="preserve">. </w:t>
      </w:r>
      <w:commentRangeStart w:id="109"/>
      <w:r w:rsidR="00530F20" w:rsidRPr="000A154B">
        <w:rPr>
          <w:rFonts w:ascii="Arial" w:hAnsi="Arial" w:cs="Arial"/>
        </w:rPr>
        <w:t xml:space="preserve">Genetic variation is essential for fitness and survival of species </w:t>
      </w:r>
      <w:commentRangeEnd w:id="109"/>
      <w:r w:rsidR="003F209F" w:rsidRPr="000A154B">
        <w:rPr>
          <w:rStyle w:val="CommentReference"/>
          <w:rFonts w:ascii="Arial" w:hAnsi="Arial" w:cs="Arial"/>
          <w:sz w:val="24"/>
          <w:szCs w:val="24"/>
          <w:rPrChange w:id="110" w:author="luis mijangos" w:date="2023-07-28T14:37:00Z">
            <w:rPr>
              <w:rStyle w:val="CommentReference"/>
            </w:rPr>
          </w:rPrChange>
        </w:rPr>
        <w:commentReference w:id="109"/>
      </w:r>
      <w:r w:rsidR="00530F20" w:rsidRPr="000A154B">
        <w:rPr>
          <w:rFonts w:ascii="Arial" w:hAnsi="Arial" w:cs="Arial"/>
        </w:rPr>
        <w:fldChar w:fldCharType="begin"/>
      </w:r>
      <w:r w:rsidR="005C76B5" w:rsidRPr="000A154B">
        <w:rPr>
          <w:rFonts w:ascii="Arial" w:hAnsi="Arial" w:cs="Arial"/>
        </w:rPr>
        <w:instrText xml:space="preserve"> ADDIN EN.CITE &lt;EndNote&gt;&lt;Cite&gt;&lt;Author&gt;Mijangos&lt;/Author&gt;&lt;Year&gt;2022&lt;/Year&gt;&lt;RecNum&gt;489&lt;/RecNum&gt;&lt;DisplayText&gt;(Jose L. Mijangos et al., 2022)&lt;/DisplayText&gt;&lt;record&gt;&lt;rec-number&gt;489&lt;/rec-number&gt;&lt;foreign-keys&gt;&lt;key app="EN" db-id="tw92xdra6092s8e2e0p50fsctsvrvzafd2zd" timestamp="1684804423" guid="324f9e2a-741f-4353-849d-95290118aaa2"&gt;489&lt;/key&gt;&lt;/foreign-keys&gt;&lt;ref-type name="Journal Article"&gt;17&lt;/ref-type&gt;&lt;contributors&gt;&lt;authors&gt;&lt;author&gt;Mijangos, Jose L.&lt;/author&gt;&lt;author&gt;Bino, Gilad&lt;/author&gt;&lt;author&gt;Hawke, Tahneal&lt;/author&gt;&lt;author&gt;Kolomyjec, Stephen H.&lt;/author&gt;&lt;author&gt;Kingsford, Richard T.&lt;/author&gt;&lt;author&gt;Sidhu, Harvinder&lt;/author&gt;&lt;author&gt;Grant, Tom&lt;/author&gt;&lt;author&gt;Day, Jenna&lt;/author&gt;&lt;author&gt;Dias, Kimberly N.&lt;/author&gt;&lt;author&gt;Gongora, Jaime&lt;/author&gt;&lt;author&gt;Sherwin, William B.&lt;/author&gt;&lt;/authors&gt;&lt;/contributors&gt;&lt;titles&gt;&lt;title&gt;Fragmentation by major dams and implications for the future viability of platypus populations&lt;/title&gt;&lt;secondary-title&gt;Communications biology&lt;/secondary-title&gt;&lt;/titles&gt;&lt;periodical&gt;&lt;full-title&gt;Communications biology&lt;/full-title&gt;&lt;/periodical&gt;&lt;pages&gt;1127-1127&lt;/pages&gt;&lt;volume&gt;5&lt;/volume&gt;&lt;number&gt;1&lt;/number&gt;&lt;keywords&gt;&lt;keyword&gt;Animals&lt;/keyword&gt;&lt;keyword&gt;Biology&lt;/keyword&gt;&lt;keyword&gt;Dams&lt;/keyword&gt;&lt;keyword&gt;Ecology&lt;/keyword&gt;&lt;keyword&gt;Ecosystem biology&lt;/keyword&gt;&lt;keyword&gt;Evolutionary biology&lt;/keyword&gt;&lt;keyword&gt;Gene flow&lt;/keyword&gt;&lt;keyword&gt;Habitats&lt;/keyword&gt;&lt;keyword&gt;Humans&lt;/keyword&gt;&lt;keyword&gt;Molecular ecology&lt;/keyword&gt;&lt;keyword&gt;Movement&lt;/keyword&gt;&lt;keyword&gt;Platypus - genetics&lt;/keyword&gt;&lt;keyword&gt;Rivers&lt;/keyword&gt;&lt;keyword&gt;Science&lt;/keyword&gt;&lt;/keywords&gt;&lt;dates&gt;&lt;year&gt;2022&lt;/year&gt;&lt;/dates&gt;&lt;pub-location&gt;England&lt;/pub-location&gt;&lt;publisher&gt;Nature Publishing Group&lt;/publisher&gt;&lt;isbn&gt;2399-3642&lt;/isbn&gt;&lt;urls&gt;&lt;/urls&gt;&lt;electronic-resource-num&gt;10.1038/s42003-022-04038-9&lt;/electronic-resource-num&gt;&lt;/record&gt;&lt;/Cite&gt;&lt;/EndNote&gt;</w:instrText>
      </w:r>
      <w:r w:rsidR="00530F20" w:rsidRPr="000A154B">
        <w:rPr>
          <w:rFonts w:ascii="Arial" w:hAnsi="Arial" w:cs="Arial"/>
        </w:rPr>
        <w:fldChar w:fldCharType="separate"/>
      </w:r>
      <w:r w:rsidR="005C76B5" w:rsidRPr="000A154B">
        <w:rPr>
          <w:rFonts w:ascii="Arial" w:hAnsi="Arial" w:cs="Arial"/>
          <w:noProof/>
        </w:rPr>
        <w:t>(Jose L. Mijangos et al., 2022)</w:t>
      </w:r>
      <w:r w:rsidR="00530F20" w:rsidRPr="000A154B">
        <w:rPr>
          <w:rFonts w:ascii="Arial" w:hAnsi="Arial" w:cs="Arial"/>
        </w:rPr>
        <w:fldChar w:fldCharType="end"/>
      </w:r>
      <w:r w:rsidR="00530F20" w:rsidRPr="000A154B">
        <w:rPr>
          <w:rFonts w:ascii="Arial" w:hAnsi="Arial" w:cs="Arial"/>
        </w:rPr>
        <w:t xml:space="preserve">. </w:t>
      </w:r>
      <w:commentRangeStart w:id="111"/>
      <w:r w:rsidR="00530F20" w:rsidRPr="000A154B">
        <w:rPr>
          <w:rFonts w:ascii="Arial" w:hAnsi="Arial" w:cs="Arial"/>
        </w:rPr>
        <w:t>The reduced genetic variation, as well as reduced populations sizes</w:t>
      </w:r>
      <w:r w:rsidR="00B85324" w:rsidRPr="000A154B">
        <w:rPr>
          <w:rFonts w:ascii="Arial" w:hAnsi="Arial" w:cs="Arial"/>
        </w:rPr>
        <w:t>,</w:t>
      </w:r>
      <w:r w:rsidR="00530F20" w:rsidRPr="000A154B">
        <w:rPr>
          <w:rFonts w:ascii="Arial" w:hAnsi="Arial" w:cs="Arial"/>
        </w:rPr>
        <w:t xml:space="preserve"> may lead to lower survival </w:t>
      </w:r>
      <w:r w:rsidR="00B85324" w:rsidRPr="000A154B">
        <w:rPr>
          <w:rFonts w:ascii="Arial" w:hAnsi="Arial" w:cs="Arial"/>
        </w:rPr>
        <w:t xml:space="preserve">rates of individuals </w:t>
      </w:r>
      <w:r w:rsidR="00530F20" w:rsidRPr="000A154B">
        <w:rPr>
          <w:rFonts w:ascii="Arial" w:hAnsi="Arial" w:cs="Arial"/>
        </w:rPr>
        <w:t xml:space="preserve">and reduced reproductive output, due to inbreeding depression or catastrophic events </w:t>
      </w:r>
      <w:commentRangeEnd w:id="111"/>
      <w:r w:rsidR="00E32781" w:rsidRPr="000A154B">
        <w:rPr>
          <w:rStyle w:val="CommentReference"/>
          <w:rFonts w:ascii="Arial" w:hAnsi="Arial" w:cs="Arial"/>
          <w:sz w:val="24"/>
          <w:szCs w:val="24"/>
          <w:rPrChange w:id="112" w:author="luis mijangos" w:date="2023-07-28T14:37:00Z">
            <w:rPr>
              <w:rStyle w:val="CommentReference"/>
            </w:rPr>
          </w:rPrChange>
        </w:rPr>
        <w:commentReference w:id="111"/>
      </w:r>
      <w:r w:rsidR="00530F20" w:rsidRPr="000A154B">
        <w:rPr>
          <w:rFonts w:ascii="Arial" w:hAnsi="Arial" w:cs="Arial"/>
        </w:rPr>
        <w:fldChar w:fldCharType="begin"/>
      </w:r>
      <w:r w:rsidR="005C76B5" w:rsidRPr="000A154B">
        <w:rPr>
          <w:rFonts w:ascii="Arial" w:hAnsi="Arial" w:cs="Arial"/>
        </w:rPr>
        <w:instrText xml:space="preserve"> ADDIN EN.CITE &lt;EndNote&gt;&lt;Cite&gt;&lt;Author&gt;Mijangos&lt;/Author&gt;&lt;Year&gt;2022&lt;/Year&gt;&lt;RecNum&gt;489&lt;/RecNum&gt;&lt;DisplayText&gt;(Jose L. Mijangos et al., 2022)&lt;/DisplayText&gt;&lt;record&gt;&lt;rec-number&gt;489&lt;/rec-number&gt;&lt;foreign-keys&gt;&lt;key app="EN" db-id="tw92xdra6092s8e2e0p50fsctsvrvzafd2zd" timestamp="1684804423" guid="324f9e2a-741f-4353-849d-95290118aaa2"&gt;489&lt;/key&gt;&lt;/foreign-keys&gt;&lt;ref-type name="Journal Article"&gt;17&lt;/ref-type&gt;&lt;contributors&gt;&lt;authors&gt;&lt;author&gt;Mijangos, Jose L.&lt;/author&gt;&lt;author&gt;Bino, Gilad&lt;/author&gt;&lt;author&gt;Hawke, Tahneal&lt;/author&gt;&lt;author&gt;Kolomyjec, Stephen H.&lt;/author&gt;&lt;author&gt;Kingsford, Richard T.&lt;/author&gt;&lt;author&gt;Sidhu, Harvinder&lt;/author&gt;&lt;author&gt;Grant, Tom&lt;/author&gt;&lt;author&gt;Day, Jenna&lt;/author&gt;&lt;author&gt;Dias, Kimberly N.&lt;/author&gt;&lt;author&gt;Gongora, Jaime&lt;/author&gt;&lt;author&gt;Sherwin, William B.&lt;/author&gt;&lt;/authors&gt;&lt;/contributors&gt;&lt;titles&gt;&lt;title&gt;Fragmentation by major dams and implications for the future viability of platypus populations&lt;/title&gt;&lt;secondary-title&gt;Communications biology&lt;/secondary-title&gt;&lt;/titles&gt;&lt;periodical&gt;&lt;full-title&gt;Communications biology&lt;/full-title&gt;&lt;/periodical&gt;&lt;pages&gt;1127-1127&lt;/pages&gt;&lt;volume&gt;5&lt;/volume&gt;&lt;number&gt;1&lt;/number&gt;&lt;keywords&gt;&lt;keyword&gt;Animals&lt;/keyword&gt;&lt;keyword&gt;Biology&lt;/keyword&gt;&lt;keyword&gt;Dams&lt;/keyword&gt;&lt;keyword&gt;Ecology&lt;/keyword&gt;&lt;keyword&gt;Ecosystem biology&lt;/keyword&gt;&lt;keyword&gt;Evolutionary biology&lt;/keyword&gt;&lt;keyword&gt;Gene flow&lt;/keyword&gt;&lt;keyword&gt;Habitats&lt;/keyword&gt;&lt;keyword&gt;Humans&lt;/keyword&gt;&lt;keyword&gt;Molecular ecology&lt;/keyword&gt;&lt;keyword&gt;Movement&lt;/keyword&gt;&lt;keyword&gt;Platypus - genetics&lt;/keyword&gt;&lt;keyword&gt;Rivers&lt;/keyword&gt;&lt;keyword&gt;Science&lt;/keyword&gt;&lt;/keywords&gt;&lt;dates&gt;&lt;year&gt;2022&lt;/year&gt;&lt;/dates&gt;&lt;pub-location&gt;England&lt;/pub-location&gt;&lt;publisher&gt;Nature Publishing Group&lt;/publisher&gt;&lt;isbn&gt;2399-3642&lt;/isbn&gt;&lt;urls&gt;&lt;/urls&gt;&lt;electronic-resource-num&gt;10.1038/s42003-022-04038-9&lt;/electronic-resource-num&gt;&lt;/record&gt;&lt;/Cite&gt;&lt;/EndNote&gt;</w:instrText>
      </w:r>
      <w:r w:rsidR="00530F20" w:rsidRPr="000A154B">
        <w:rPr>
          <w:rFonts w:ascii="Arial" w:hAnsi="Arial" w:cs="Arial"/>
        </w:rPr>
        <w:fldChar w:fldCharType="separate"/>
      </w:r>
      <w:r w:rsidR="005C76B5" w:rsidRPr="000A154B">
        <w:rPr>
          <w:rFonts w:ascii="Arial" w:hAnsi="Arial" w:cs="Arial"/>
          <w:noProof/>
        </w:rPr>
        <w:t>(Jose L. Mijangos et al., 2022)</w:t>
      </w:r>
      <w:r w:rsidR="00530F20" w:rsidRPr="000A154B">
        <w:rPr>
          <w:rFonts w:ascii="Arial" w:hAnsi="Arial" w:cs="Arial"/>
        </w:rPr>
        <w:fldChar w:fldCharType="end"/>
      </w:r>
      <w:r w:rsidR="00530F20" w:rsidRPr="000A154B">
        <w:rPr>
          <w:rFonts w:ascii="Arial" w:hAnsi="Arial" w:cs="Arial"/>
        </w:rPr>
        <w:t xml:space="preserve">. </w:t>
      </w:r>
    </w:p>
    <w:p w14:paraId="5D9298E7" w14:textId="77777777" w:rsidR="00F16D43" w:rsidRPr="000A154B" w:rsidRDefault="00F16D43" w:rsidP="000A154B">
      <w:pPr>
        <w:snapToGrid w:val="0"/>
        <w:spacing w:before="100" w:beforeAutospacing="1" w:after="100" w:afterAutospacing="1"/>
        <w:jc w:val="both"/>
        <w:rPr>
          <w:rFonts w:ascii="Arial" w:hAnsi="Arial" w:cs="Arial"/>
        </w:rPr>
        <w:pPrChange w:id="113" w:author="luis mijangos" w:date="2023-07-28T14:38:00Z">
          <w:pPr/>
        </w:pPrChange>
      </w:pPr>
    </w:p>
    <w:p w14:paraId="5C00C423" w14:textId="7657349A" w:rsidR="00F16D43" w:rsidRPr="000A154B" w:rsidRDefault="00F16D43" w:rsidP="000A154B">
      <w:pPr>
        <w:snapToGrid w:val="0"/>
        <w:spacing w:before="100" w:beforeAutospacing="1" w:after="100" w:afterAutospacing="1"/>
        <w:jc w:val="both"/>
        <w:rPr>
          <w:rFonts w:ascii="Arial" w:hAnsi="Arial" w:cs="Arial"/>
        </w:rPr>
        <w:pPrChange w:id="114" w:author="luis mijangos" w:date="2023-07-28T14:38:00Z">
          <w:pPr/>
        </w:pPrChange>
      </w:pPr>
      <w:commentRangeStart w:id="115"/>
      <w:r w:rsidRPr="000A154B">
        <w:rPr>
          <w:rFonts w:ascii="Arial" w:hAnsi="Arial" w:cs="Arial"/>
        </w:rPr>
        <w:t>Interferons (IFN) has been found to play a vital role in the innate immune system of vertebrates</w:t>
      </w:r>
      <w:commentRangeEnd w:id="115"/>
      <w:r w:rsidR="003F209F" w:rsidRPr="000A154B">
        <w:rPr>
          <w:rStyle w:val="CommentReference"/>
          <w:rFonts w:ascii="Arial" w:hAnsi="Arial" w:cs="Arial"/>
          <w:sz w:val="24"/>
          <w:szCs w:val="24"/>
          <w:rPrChange w:id="116" w:author="luis mijangos" w:date="2023-07-28T14:37:00Z">
            <w:rPr>
              <w:rStyle w:val="CommentReference"/>
            </w:rPr>
          </w:rPrChange>
        </w:rPr>
        <w:commentReference w:id="115"/>
      </w:r>
      <w:r w:rsidRPr="000A154B">
        <w:rPr>
          <w:rFonts w:ascii="Arial" w:hAnsi="Arial" w:cs="Arial"/>
        </w:rPr>
        <w:t xml:space="preserve">, </w:t>
      </w:r>
      <w:moveToRangeStart w:id="117" w:author="luis mijangos" w:date="2023-07-27T07:12:00Z" w:name="move141334367"/>
      <w:moveTo w:id="118" w:author="luis mijangos" w:date="2023-07-27T07:12:00Z">
        <w:del w:id="119" w:author="luis mijangos" w:date="2023-07-27T07:13:00Z">
          <w:r w:rsidR="003F209F" w:rsidRPr="000A154B" w:rsidDel="003F209F">
            <w:rPr>
              <w:rFonts w:ascii="Arial" w:hAnsi="Arial" w:cs="Arial"/>
            </w:rPr>
            <w:delText>Hence</w:delText>
          </w:r>
        </w:del>
      </w:moveTo>
      <w:ins w:id="120" w:author="luis mijangos" w:date="2023-07-27T07:13:00Z">
        <w:r w:rsidR="003F209F" w:rsidRPr="000A154B">
          <w:rPr>
            <w:rFonts w:ascii="Arial" w:hAnsi="Arial" w:cs="Arial"/>
          </w:rPr>
          <w:t>because they</w:t>
        </w:r>
      </w:ins>
      <w:moveTo w:id="121" w:author="luis mijangos" w:date="2023-07-27T07:12:00Z">
        <w:del w:id="122" w:author="luis mijangos" w:date="2023-07-27T07:13:00Z">
          <w:r w:rsidR="003F209F" w:rsidRPr="000A154B" w:rsidDel="003F209F">
            <w:rPr>
              <w:rFonts w:ascii="Arial" w:hAnsi="Arial" w:cs="Arial"/>
            </w:rPr>
            <w:delText>, IFNs</w:delText>
          </w:r>
        </w:del>
        <w:r w:rsidR="003F209F" w:rsidRPr="000A154B">
          <w:rPr>
            <w:rFonts w:ascii="Arial" w:hAnsi="Arial" w:cs="Arial"/>
          </w:rPr>
          <w:t xml:space="preserve"> play a pivotal role in maintenance of homeostasis and defence against disease </w:t>
        </w:r>
        <w:r w:rsidR="003F209F" w:rsidRPr="000A154B">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3F209F" w:rsidRPr="000A154B">
          <w:rPr>
            <w:rFonts w:ascii="Arial" w:hAnsi="Arial" w:cs="Arial"/>
          </w:rPr>
          <w:instrText xml:space="preserve"> ADDIN EN.CITE </w:instrText>
        </w:r>
        <w:r w:rsidR="003F209F" w:rsidRPr="000A154B">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3F209F" w:rsidRPr="000A154B">
          <w:rPr>
            <w:rFonts w:ascii="Arial" w:hAnsi="Arial" w:cs="Arial"/>
          </w:rPr>
          <w:instrText xml:space="preserve"> ADDIN EN.CITE.DATA </w:instrText>
        </w:r>
      </w:moveTo>
      <w:ins w:id="123" w:author="luis mijangos" w:date="2023-07-27T07:12:00Z">
        <w:r w:rsidR="003F209F" w:rsidRPr="000A154B">
          <w:rPr>
            <w:rFonts w:ascii="Arial" w:hAnsi="Arial" w:cs="Arial"/>
          </w:rPr>
        </w:r>
      </w:ins>
      <w:moveTo w:id="124" w:author="luis mijangos" w:date="2023-07-27T07:12:00Z">
        <w:r w:rsidR="003F209F" w:rsidRPr="000A154B">
          <w:rPr>
            <w:rFonts w:ascii="Arial" w:hAnsi="Arial" w:cs="Arial"/>
          </w:rPr>
          <w:fldChar w:fldCharType="end"/>
        </w:r>
      </w:moveTo>
      <w:ins w:id="125" w:author="luis mijangos" w:date="2023-07-27T07:12:00Z">
        <w:r w:rsidR="003F209F" w:rsidRPr="000A154B">
          <w:rPr>
            <w:rFonts w:ascii="Arial" w:hAnsi="Arial" w:cs="Arial"/>
          </w:rPr>
        </w:r>
      </w:ins>
      <w:moveTo w:id="126" w:author="luis mijangos" w:date="2023-07-27T07:12:00Z">
        <w:r w:rsidR="003F209F" w:rsidRPr="000A154B">
          <w:rPr>
            <w:rFonts w:ascii="Arial" w:hAnsi="Arial" w:cs="Arial"/>
          </w:rPr>
          <w:fldChar w:fldCharType="separate"/>
        </w:r>
        <w:r w:rsidR="003F209F" w:rsidRPr="000A154B">
          <w:rPr>
            <w:rFonts w:ascii="Arial" w:hAnsi="Arial" w:cs="Arial"/>
            <w:noProof/>
          </w:rPr>
          <w:t>(Harrison et al., 2004; Harrison et al., 2003)</w:t>
        </w:r>
        <w:r w:rsidR="003F209F" w:rsidRPr="000A154B">
          <w:rPr>
            <w:rFonts w:ascii="Arial" w:hAnsi="Arial" w:cs="Arial"/>
          </w:rPr>
          <w:fldChar w:fldCharType="end"/>
        </w:r>
        <w:r w:rsidR="003F209F" w:rsidRPr="000A154B">
          <w:rPr>
            <w:rFonts w:ascii="Arial" w:hAnsi="Arial" w:cs="Arial"/>
          </w:rPr>
          <w:t xml:space="preserve">. </w:t>
        </w:r>
      </w:moveTo>
      <w:moveToRangeStart w:id="127" w:author="luis mijangos" w:date="2023-07-27T07:11:00Z" w:name="move141334299"/>
      <w:moveToRangeEnd w:id="117"/>
      <w:moveTo w:id="128" w:author="luis mijangos" w:date="2023-07-27T07:11:00Z">
        <w:r w:rsidR="003F209F" w:rsidRPr="000A154B">
          <w:rPr>
            <w:rFonts w:ascii="Arial" w:hAnsi="Arial" w:cs="Arial"/>
          </w:rPr>
          <w:t xml:space="preserve">IFN’s have long been known to have anti-viral factors, however it has been found that they also play a role in immunomodulation, antiproliferative activity, tumour inhibition and upregulation of major histocompatibility complex (MHC) surface antigens </w:t>
        </w:r>
        <w:r w:rsidR="003F209F" w:rsidRPr="000A154B">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3F209F" w:rsidRPr="000A154B">
          <w:rPr>
            <w:rFonts w:ascii="Arial" w:hAnsi="Arial" w:cs="Arial"/>
          </w:rPr>
          <w:instrText xml:space="preserve"> ADDIN EN.CITE </w:instrText>
        </w:r>
        <w:r w:rsidR="003F209F" w:rsidRPr="000A154B">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3F209F" w:rsidRPr="000A154B">
          <w:rPr>
            <w:rFonts w:ascii="Arial" w:hAnsi="Arial" w:cs="Arial"/>
          </w:rPr>
          <w:instrText xml:space="preserve"> ADDIN EN.CITE.DATA </w:instrText>
        </w:r>
      </w:moveTo>
      <w:ins w:id="129" w:author="luis mijangos" w:date="2023-07-27T07:11:00Z">
        <w:r w:rsidR="003F209F" w:rsidRPr="000A154B">
          <w:rPr>
            <w:rFonts w:ascii="Arial" w:hAnsi="Arial" w:cs="Arial"/>
          </w:rPr>
        </w:r>
      </w:ins>
      <w:moveTo w:id="130" w:author="luis mijangos" w:date="2023-07-27T07:11:00Z">
        <w:r w:rsidR="003F209F" w:rsidRPr="000A154B">
          <w:rPr>
            <w:rFonts w:ascii="Arial" w:hAnsi="Arial" w:cs="Arial"/>
          </w:rPr>
          <w:fldChar w:fldCharType="end"/>
        </w:r>
      </w:moveTo>
      <w:ins w:id="131" w:author="luis mijangos" w:date="2023-07-27T07:11:00Z">
        <w:r w:rsidR="003F209F" w:rsidRPr="000A154B">
          <w:rPr>
            <w:rFonts w:ascii="Arial" w:hAnsi="Arial" w:cs="Arial"/>
          </w:rPr>
        </w:r>
      </w:ins>
      <w:moveTo w:id="132" w:author="luis mijangos" w:date="2023-07-27T07:11:00Z">
        <w:r w:rsidR="003F209F" w:rsidRPr="000A154B">
          <w:rPr>
            <w:rFonts w:ascii="Arial" w:hAnsi="Arial" w:cs="Arial"/>
          </w:rPr>
          <w:fldChar w:fldCharType="separate"/>
        </w:r>
        <w:r w:rsidR="003F209F" w:rsidRPr="000A154B">
          <w:rPr>
            <w:rFonts w:ascii="Arial" w:hAnsi="Arial" w:cs="Arial"/>
            <w:noProof/>
          </w:rPr>
          <w:t>(Harrison et al., 2004; Harrison et al., 2003)</w:t>
        </w:r>
        <w:r w:rsidR="003F209F" w:rsidRPr="000A154B">
          <w:rPr>
            <w:rFonts w:ascii="Arial" w:hAnsi="Arial" w:cs="Arial"/>
          </w:rPr>
          <w:fldChar w:fldCharType="end"/>
        </w:r>
        <w:r w:rsidR="003F209F" w:rsidRPr="000A154B">
          <w:rPr>
            <w:rFonts w:ascii="Arial" w:hAnsi="Arial" w:cs="Arial"/>
          </w:rPr>
          <w:t>.</w:t>
        </w:r>
      </w:moveTo>
      <w:moveToRangeEnd w:id="127"/>
      <w:ins w:id="133" w:author="luis mijangos" w:date="2023-07-27T07:11:00Z">
        <w:r w:rsidR="003F209F" w:rsidRPr="000A154B">
          <w:rPr>
            <w:rFonts w:ascii="Arial" w:hAnsi="Arial" w:cs="Arial"/>
          </w:rPr>
          <w:t xml:space="preserve"> IFN</w:t>
        </w:r>
      </w:ins>
      <w:ins w:id="134" w:author="luis mijangos" w:date="2023-07-27T07:12:00Z">
        <w:r w:rsidR="003F209F" w:rsidRPr="000A154B">
          <w:rPr>
            <w:rFonts w:ascii="Arial" w:hAnsi="Arial" w:cs="Arial"/>
          </w:rPr>
          <w:t xml:space="preserve"> genes</w:t>
        </w:r>
      </w:ins>
      <w:del w:id="135" w:author="luis mijangos" w:date="2023-07-27T07:12:00Z">
        <w:r w:rsidRPr="000A154B" w:rsidDel="003F209F">
          <w:rPr>
            <w:rFonts w:ascii="Arial" w:hAnsi="Arial" w:cs="Arial"/>
          </w:rPr>
          <w:delText>and</w:delText>
        </w:r>
      </w:del>
      <w:r w:rsidRPr="000A154B">
        <w:rPr>
          <w:rFonts w:ascii="Arial" w:hAnsi="Arial" w:cs="Arial"/>
        </w:rPr>
        <w:t xml:space="preserve"> can be divided into three groups, type-I, type II and type III IFNs</w:t>
      </w:r>
      <w:r w:rsidR="00FC66B0" w:rsidRPr="000A154B">
        <w:rPr>
          <w:rFonts w:ascii="Arial" w:hAnsi="Arial" w:cs="Arial"/>
        </w:rPr>
        <w:t xml:space="preserve"> </w:t>
      </w:r>
      <w:r w:rsidR="00FC66B0" w:rsidRPr="000A154B">
        <w:rPr>
          <w:rFonts w:ascii="Arial" w:hAnsi="Arial" w:cs="Arial"/>
        </w:rPr>
        <w:fldChar w:fldCharType="begin">
          <w:fldData xml:space="preserve">PEVuZE5vdGU+PENpdGU+PEF1dGhvcj5IdWdoZXM8L0F1dGhvcj48WWVhcj4xOTk1PC9ZZWFyPjxS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</w:fldData>
        </w:fldChar>
      </w:r>
      <w:r w:rsidR="00444AFA" w:rsidRPr="000A154B">
        <w:rPr>
          <w:rFonts w:ascii="Arial" w:hAnsi="Arial" w:cs="Arial"/>
        </w:rPr>
        <w:instrText xml:space="preserve"> ADDIN EN.CITE </w:instrText>
      </w:r>
      <w:r w:rsidR="00444AFA" w:rsidRPr="000A154B">
        <w:rPr>
          <w:rFonts w:ascii="Arial" w:hAnsi="Arial" w:cs="Arial"/>
        </w:rPr>
        <w:fldChar w:fldCharType="begin">
          <w:fldData xml:space="preserve">PEVuZE5vdGU+PENpdGU+PEF1dGhvcj5IdWdoZXM8L0F1dGhvcj48WWVhcj4xOTk1PC9ZZWFyPjxS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</w:fldData>
        </w:fldChar>
      </w:r>
      <w:r w:rsidR="00444AFA" w:rsidRPr="000A154B">
        <w:rPr>
          <w:rFonts w:ascii="Arial" w:hAnsi="Arial" w:cs="Arial"/>
        </w:rPr>
        <w:instrText xml:space="preserve"> ADDIN EN.CITE.DATA </w:instrText>
      </w:r>
      <w:r w:rsidR="00444AFA" w:rsidRPr="000A154B">
        <w:rPr>
          <w:rFonts w:ascii="Arial" w:hAnsi="Arial" w:cs="Arial"/>
        </w:rPr>
      </w:r>
      <w:r w:rsidR="00444AFA" w:rsidRPr="000A154B">
        <w:rPr>
          <w:rFonts w:ascii="Arial" w:hAnsi="Arial" w:cs="Arial"/>
        </w:rPr>
        <w:fldChar w:fldCharType="end"/>
      </w:r>
      <w:r w:rsidR="00FC66B0" w:rsidRPr="000A154B">
        <w:rPr>
          <w:rFonts w:ascii="Arial" w:hAnsi="Arial" w:cs="Arial"/>
        </w:rPr>
      </w:r>
      <w:r w:rsidR="00FC66B0" w:rsidRPr="000A154B">
        <w:rPr>
          <w:rFonts w:ascii="Arial" w:hAnsi="Arial" w:cs="Arial"/>
        </w:rPr>
        <w:fldChar w:fldCharType="separate"/>
      </w:r>
      <w:r w:rsidR="00FC66B0" w:rsidRPr="000A154B">
        <w:rPr>
          <w:rFonts w:ascii="Arial" w:hAnsi="Arial" w:cs="Arial"/>
          <w:noProof/>
        </w:rPr>
        <w:t>(Hughes, 1995)</w:t>
      </w:r>
      <w:r w:rsidR="00FC66B0" w:rsidRPr="000A154B">
        <w:rPr>
          <w:rFonts w:ascii="Arial" w:hAnsi="Arial" w:cs="Arial"/>
        </w:rPr>
        <w:fldChar w:fldCharType="end"/>
      </w:r>
      <w:r w:rsidRPr="000A154B">
        <w:rPr>
          <w:rFonts w:ascii="Arial" w:hAnsi="Arial" w:cs="Arial"/>
        </w:rPr>
        <w:t xml:space="preserve">. Within these divisions, there are many subgroups of IFNs present in mammals </w:t>
      </w:r>
      <w:r w:rsidR="00FC66B0" w:rsidRPr="000A154B">
        <w:rPr>
          <w:rFonts w:ascii="Arial" w:hAnsi="Arial" w:cs="Arial"/>
        </w:rPr>
        <w:fldChar w:fldCharType="begin">
          <w:fldData xml:space="preserve">PEVuZE5vdGU+PENpdGU+PEF1dGhvcj5IdWdoZXM8L0F1dGhvcj48WWVhcj4xOTk1PC9ZZWFyPjxS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</w:fldData>
        </w:fldChar>
      </w:r>
      <w:r w:rsidR="00444AFA" w:rsidRPr="000A154B">
        <w:rPr>
          <w:rFonts w:ascii="Arial" w:hAnsi="Arial" w:cs="Arial"/>
        </w:rPr>
        <w:instrText xml:space="preserve"> ADDIN EN.CITE </w:instrText>
      </w:r>
      <w:r w:rsidR="00444AFA" w:rsidRPr="000A154B">
        <w:rPr>
          <w:rFonts w:ascii="Arial" w:hAnsi="Arial" w:cs="Arial"/>
        </w:rPr>
        <w:fldChar w:fldCharType="begin">
          <w:fldData xml:space="preserve">PEVuZE5vdGU+PENpdGU+PEF1dGhvcj5IdWdoZXM8L0F1dGhvcj48WWVhcj4xOTk1PC9ZZWFyPjxS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</w:fldData>
        </w:fldChar>
      </w:r>
      <w:r w:rsidR="00444AFA" w:rsidRPr="000A154B">
        <w:rPr>
          <w:rFonts w:ascii="Arial" w:hAnsi="Arial" w:cs="Arial"/>
        </w:rPr>
        <w:instrText xml:space="preserve"> ADDIN EN.CITE.DATA </w:instrText>
      </w:r>
      <w:r w:rsidR="00444AFA" w:rsidRPr="000A154B">
        <w:rPr>
          <w:rFonts w:ascii="Arial" w:hAnsi="Arial" w:cs="Arial"/>
        </w:rPr>
      </w:r>
      <w:r w:rsidR="00444AFA" w:rsidRPr="000A154B">
        <w:rPr>
          <w:rFonts w:ascii="Arial" w:hAnsi="Arial" w:cs="Arial"/>
        </w:rPr>
        <w:fldChar w:fldCharType="end"/>
      </w:r>
      <w:r w:rsidR="00FC66B0" w:rsidRPr="000A154B">
        <w:rPr>
          <w:rFonts w:ascii="Arial" w:hAnsi="Arial" w:cs="Arial"/>
        </w:rPr>
      </w:r>
      <w:r w:rsidR="00FC66B0" w:rsidRPr="000A154B">
        <w:rPr>
          <w:rFonts w:ascii="Arial" w:hAnsi="Arial" w:cs="Arial"/>
        </w:rPr>
        <w:fldChar w:fldCharType="separate"/>
      </w:r>
      <w:r w:rsidR="00FC66B0" w:rsidRPr="000A154B">
        <w:rPr>
          <w:rFonts w:ascii="Arial" w:hAnsi="Arial" w:cs="Arial"/>
          <w:noProof/>
        </w:rPr>
        <w:t>(Hughes, 1995)</w:t>
      </w:r>
      <w:r w:rsidR="00FC66B0" w:rsidRPr="000A154B">
        <w:rPr>
          <w:rFonts w:ascii="Arial" w:hAnsi="Arial" w:cs="Arial"/>
        </w:rPr>
        <w:fldChar w:fldCharType="end"/>
      </w:r>
      <w:r w:rsidRPr="000A154B">
        <w:rPr>
          <w:rFonts w:ascii="Arial" w:hAnsi="Arial" w:cs="Arial"/>
        </w:rPr>
        <w:t xml:space="preserve">. </w:t>
      </w:r>
      <w:moveFromRangeStart w:id="136" w:author="luis mijangos" w:date="2023-07-27T07:11:00Z" w:name="move141334299"/>
      <w:moveFrom w:id="137" w:author="luis mijangos" w:date="2023-07-27T07:11:00Z">
        <w:r w:rsidRPr="000A154B" w:rsidDel="003F209F">
          <w:rPr>
            <w:rFonts w:ascii="Arial" w:hAnsi="Arial" w:cs="Arial"/>
          </w:rPr>
          <w:t xml:space="preserve">IFN’s have long been known to have anti-viral factors, however it has been found that they also play a role in immunomodulation, antiproliferative activity, tumour inhibition and upregulation of major histocompatibility complex (MHC) surface antigens </w:t>
        </w:r>
        <w:r w:rsidR="00556B96" w:rsidRPr="000A154B" w:rsidDel="003F209F">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444AFA" w:rsidRPr="000A154B" w:rsidDel="003F209F">
          <w:rPr>
            <w:rFonts w:ascii="Arial" w:hAnsi="Arial" w:cs="Arial"/>
          </w:rPr>
          <w:instrText xml:space="preserve"> ADDIN EN.CITE </w:instrText>
        </w:r>
        <w:r w:rsidR="00444AFA" w:rsidRPr="000A154B" w:rsidDel="003F209F">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444AFA" w:rsidRPr="000A154B" w:rsidDel="003F209F">
          <w:rPr>
            <w:rFonts w:ascii="Arial" w:hAnsi="Arial" w:cs="Arial"/>
          </w:rPr>
          <w:instrText xml:space="preserve"> ADDIN EN.CITE.DATA </w:instrText>
        </w:r>
      </w:moveFrom>
      <w:del w:id="138" w:author="luis mijangos" w:date="2023-07-27T07:11:00Z">
        <w:r w:rsidR="00444AFA" w:rsidRPr="000A154B" w:rsidDel="003F209F">
          <w:rPr>
            <w:rFonts w:ascii="Arial" w:hAnsi="Arial" w:cs="Arial"/>
          </w:rPr>
        </w:r>
      </w:del>
      <w:moveFrom w:id="139" w:author="luis mijangos" w:date="2023-07-27T07:11:00Z">
        <w:r w:rsidR="00444AFA" w:rsidRPr="000A154B" w:rsidDel="003F209F">
          <w:rPr>
            <w:rFonts w:ascii="Arial" w:hAnsi="Arial" w:cs="Arial"/>
          </w:rPr>
          <w:fldChar w:fldCharType="end"/>
        </w:r>
      </w:moveFrom>
      <w:del w:id="140" w:author="luis mijangos" w:date="2023-07-27T07:11:00Z">
        <w:r w:rsidR="00556B96" w:rsidRPr="000A154B" w:rsidDel="003F209F">
          <w:rPr>
            <w:rFonts w:ascii="Arial" w:hAnsi="Arial" w:cs="Arial"/>
          </w:rPr>
        </w:r>
      </w:del>
      <w:moveFrom w:id="141" w:author="luis mijangos" w:date="2023-07-27T07:11:00Z">
        <w:r w:rsidR="00556B96" w:rsidRPr="000A154B" w:rsidDel="003F209F">
          <w:rPr>
            <w:rFonts w:ascii="Arial" w:hAnsi="Arial" w:cs="Arial"/>
          </w:rPr>
          <w:fldChar w:fldCharType="separate"/>
        </w:r>
        <w:r w:rsidR="00556B96" w:rsidRPr="000A154B" w:rsidDel="003F209F">
          <w:rPr>
            <w:rFonts w:ascii="Arial" w:hAnsi="Arial" w:cs="Arial"/>
            <w:noProof/>
          </w:rPr>
          <w:t>(Harrison et al., 2004; Harrison et al., 2003)</w:t>
        </w:r>
        <w:r w:rsidR="00556B96" w:rsidRPr="000A154B" w:rsidDel="003F209F">
          <w:rPr>
            <w:rFonts w:ascii="Arial" w:hAnsi="Arial" w:cs="Arial"/>
          </w:rPr>
          <w:fldChar w:fldCharType="end"/>
        </w:r>
        <w:r w:rsidRPr="000A154B" w:rsidDel="003F209F">
          <w:rPr>
            <w:rFonts w:ascii="Arial" w:hAnsi="Arial" w:cs="Arial"/>
          </w:rPr>
          <w:t xml:space="preserve">. </w:t>
        </w:r>
      </w:moveFrom>
      <w:moveFromRangeStart w:id="142" w:author="luis mijangos" w:date="2023-07-27T07:12:00Z" w:name="move141334367"/>
      <w:moveFromRangeEnd w:id="136"/>
      <w:moveFrom w:id="143" w:author="luis mijangos" w:date="2023-07-27T07:12:00Z">
        <w:r w:rsidRPr="000A154B" w:rsidDel="003F209F">
          <w:rPr>
            <w:rFonts w:ascii="Arial" w:hAnsi="Arial" w:cs="Arial"/>
          </w:rPr>
          <w:t xml:space="preserve">Hence, IFNs play a pivotal role in maintenance of homeostasis and defence against disease </w:t>
        </w:r>
        <w:r w:rsidR="00556B96" w:rsidRPr="000A154B" w:rsidDel="003F209F">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444AFA" w:rsidRPr="000A154B" w:rsidDel="003F209F">
          <w:rPr>
            <w:rFonts w:ascii="Arial" w:hAnsi="Arial" w:cs="Arial"/>
          </w:rPr>
          <w:instrText xml:space="preserve"> ADDIN EN.CITE </w:instrText>
        </w:r>
        <w:r w:rsidR="00444AFA" w:rsidRPr="000A154B" w:rsidDel="003F209F">
          <w:rPr>
            <w:rFonts w:ascii="Arial" w:hAnsi="Arial" w:cs="Arial"/>
          </w:rPr>
          <w:fldChar w:fldCharType="begin">
            <w:fldData xml:space="preserve">PEVuZE5vdGU+PENpdGU+PEF1dGhvcj5IYXJyaXNvbjwvQXV0aG9yPjxZZWFyPjIwMDM8L1llYXI+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</w:fldData>
          </w:fldChar>
        </w:r>
        <w:r w:rsidR="00444AFA" w:rsidRPr="000A154B" w:rsidDel="003F209F">
          <w:rPr>
            <w:rFonts w:ascii="Arial" w:hAnsi="Arial" w:cs="Arial"/>
          </w:rPr>
          <w:instrText xml:space="preserve"> ADDIN EN.CITE.DATA </w:instrText>
        </w:r>
      </w:moveFrom>
      <w:del w:id="144" w:author="luis mijangos" w:date="2023-07-27T07:12:00Z">
        <w:r w:rsidR="00444AFA" w:rsidRPr="000A154B" w:rsidDel="003F209F">
          <w:rPr>
            <w:rFonts w:ascii="Arial" w:hAnsi="Arial" w:cs="Arial"/>
          </w:rPr>
        </w:r>
      </w:del>
      <w:moveFrom w:id="145" w:author="luis mijangos" w:date="2023-07-27T07:12:00Z">
        <w:r w:rsidR="00444AFA" w:rsidRPr="000A154B" w:rsidDel="003F209F">
          <w:rPr>
            <w:rFonts w:ascii="Arial" w:hAnsi="Arial" w:cs="Arial"/>
          </w:rPr>
          <w:fldChar w:fldCharType="end"/>
        </w:r>
      </w:moveFrom>
      <w:del w:id="146" w:author="luis mijangos" w:date="2023-07-27T07:12:00Z">
        <w:r w:rsidR="00556B96" w:rsidRPr="000A154B" w:rsidDel="003F209F">
          <w:rPr>
            <w:rFonts w:ascii="Arial" w:hAnsi="Arial" w:cs="Arial"/>
          </w:rPr>
        </w:r>
      </w:del>
      <w:moveFrom w:id="147" w:author="luis mijangos" w:date="2023-07-27T07:12:00Z">
        <w:r w:rsidR="00556B96" w:rsidRPr="000A154B" w:rsidDel="003F209F">
          <w:rPr>
            <w:rFonts w:ascii="Arial" w:hAnsi="Arial" w:cs="Arial"/>
          </w:rPr>
          <w:fldChar w:fldCharType="separate"/>
        </w:r>
        <w:r w:rsidR="00556B96" w:rsidRPr="000A154B" w:rsidDel="003F209F">
          <w:rPr>
            <w:rFonts w:ascii="Arial" w:hAnsi="Arial" w:cs="Arial"/>
            <w:noProof/>
          </w:rPr>
          <w:t>(Harrison et al., 2004; Harrison et al., 2003)</w:t>
        </w:r>
        <w:r w:rsidR="00556B96" w:rsidRPr="000A154B" w:rsidDel="003F209F">
          <w:rPr>
            <w:rFonts w:ascii="Arial" w:hAnsi="Arial" w:cs="Arial"/>
          </w:rPr>
          <w:fldChar w:fldCharType="end"/>
        </w:r>
        <w:r w:rsidRPr="000A154B" w:rsidDel="003F209F">
          <w:rPr>
            <w:rFonts w:ascii="Arial" w:hAnsi="Arial" w:cs="Arial"/>
          </w:rPr>
          <w:t>.</w:t>
        </w:r>
      </w:moveFrom>
      <w:moveFromRangeEnd w:id="142"/>
    </w:p>
    <w:p w14:paraId="432405F6" w14:textId="77777777" w:rsidR="00F717DD" w:rsidRPr="000A154B" w:rsidRDefault="00963EC8" w:rsidP="000A154B">
      <w:pPr>
        <w:snapToGrid w:val="0"/>
        <w:spacing w:before="100" w:beforeAutospacing="1" w:after="100" w:afterAutospacing="1"/>
        <w:jc w:val="both"/>
        <w:rPr>
          <w:ins w:id="148" w:author="luis mijangos" w:date="2023-07-27T17:49:00Z"/>
          <w:rFonts w:ascii="Arial" w:hAnsi="Arial" w:cs="Arial"/>
        </w:rPr>
      </w:pPr>
      <w:ins w:id="149" w:author="luis mijangos" w:date="2023-07-27T17:22:00Z">
        <w:r w:rsidRPr="000A154B">
          <w:rPr>
            <w:rFonts w:ascii="Arial" w:hAnsi="Arial" w:cs="Arial"/>
          </w:rPr>
          <w:t>Paragraph about how genetic diversity can be measured</w:t>
        </w:r>
      </w:ins>
      <w:ins w:id="150" w:author="luis mijangos" w:date="2023-07-27T17:49:00Z">
        <w:r w:rsidR="00F717DD" w:rsidRPr="000A154B">
          <w:rPr>
            <w:rFonts w:ascii="Arial" w:hAnsi="Arial" w:cs="Arial"/>
          </w:rPr>
          <w:t>, see:</w:t>
        </w:r>
      </w:ins>
    </w:p>
    <w:p w14:paraId="38458E78" w14:textId="5A4AA1B7" w:rsidR="004E4F4A" w:rsidRPr="000A154B" w:rsidRDefault="00F717DD" w:rsidP="000A154B">
      <w:pPr>
        <w:snapToGrid w:val="0"/>
        <w:spacing w:before="100" w:beforeAutospacing="1" w:after="100" w:afterAutospacing="1"/>
        <w:jc w:val="both"/>
        <w:rPr>
          <w:rFonts w:ascii="Arial" w:hAnsi="Arial" w:cs="Arial"/>
        </w:rPr>
        <w:pPrChange w:id="151" w:author="luis mijangos" w:date="2023-07-28T14:38:00Z">
          <w:pPr/>
        </w:pPrChange>
      </w:pPr>
      <w:ins w:id="152" w:author="luis mijangos" w:date="2023-07-27T17:49:00Z">
        <w:r w:rsidRPr="000A154B">
          <w:rPr>
            <w:rFonts w:ascii="Arial" w:hAnsi="Arial" w:cs="Arial"/>
          </w:rPr>
          <w:t xml:space="preserve">Box 3 in </w:t>
        </w:r>
        <w:r w:rsidRPr="000A154B">
          <w:rPr>
            <w:rFonts w:ascii="Arial" w:hAnsi="Arial" w:cs="Arial"/>
          </w:rPr>
          <w:fldChar w:fldCharType="begin"/>
        </w:r>
        <w:r w:rsidRPr="000A154B">
          <w:rPr>
            <w:rFonts w:ascii="Arial" w:hAnsi="Arial" w:cs="Arial"/>
          </w:rPr>
          <w:instrText>HYPERLINK "https://doi.org/10.1016/j.tree.2017.09.012"</w:instrText>
        </w:r>
        <w:r w:rsidRPr="000A154B">
          <w:rPr>
            <w:rFonts w:ascii="Arial" w:hAnsi="Arial" w:cs="Arial"/>
          </w:rPr>
        </w:r>
        <w:r w:rsidRPr="000A154B">
          <w:rPr>
            <w:rFonts w:ascii="Arial" w:hAnsi="Arial" w:cs="Arial"/>
          </w:rPr>
          <w:fldChar w:fldCharType="separate"/>
        </w:r>
        <w:r w:rsidRPr="000A154B">
          <w:rPr>
            <w:rStyle w:val="Hyperlink"/>
            <w:rFonts w:ascii="Arial" w:hAnsi="Arial" w:cs="Arial"/>
          </w:rPr>
          <w:t>https://doi.org/10.1016/j.tree.2017.09.012</w:t>
        </w:r>
        <w:r w:rsidRPr="000A154B">
          <w:rPr>
            <w:rFonts w:ascii="Arial" w:hAnsi="Arial" w:cs="Arial"/>
          </w:rPr>
          <w:fldChar w:fldCharType="end"/>
        </w:r>
        <w:r w:rsidRPr="000A154B">
          <w:rPr>
            <w:rFonts w:ascii="Arial" w:hAnsi="Arial" w:cs="Arial"/>
          </w:rPr>
          <w:t xml:space="preserve"> </w:t>
        </w:r>
      </w:ins>
    </w:p>
    <w:p w14:paraId="0283FCF5" w14:textId="52A6DE43" w:rsidR="004E4F4A" w:rsidRPr="000A154B" w:rsidDel="00A64C44" w:rsidRDefault="00E16B14" w:rsidP="000A154B">
      <w:pPr>
        <w:snapToGrid w:val="0"/>
        <w:spacing w:before="100" w:beforeAutospacing="1" w:after="100" w:afterAutospacing="1"/>
        <w:jc w:val="both"/>
        <w:rPr>
          <w:del w:id="153" w:author="luis mijangos" w:date="2023-07-27T08:04:00Z"/>
          <w:rFonts w:ascii="Arial" w:hAnsi="Arial" w:cs="Arial"/>
        </w:rPr>
        <w:pPrChange w:id="154" w:author="luis mijangos" w:date="2023-07-28T14:38:00Z">
          <w:pPr/>
        </w:pPrChange>
      </w:pPr>
      <w:moveToRangeStart w:id="155" w:author="luis mijangos" w:date="2023-07-27T07:23:00Z" w:name="move141335045"/>
      <w:commentRangeStart w:id="156"/>
      <w:moveTo w:id="157" w:author="luis mijangos" w:date="2023-07-27T07:23:00Z">
        <w:r w:rsidRPr="000A154B">
          <w:rPr>
            <w:rFonts w:ascii="Arial" w:hAnsi="Arial" w:cs="Arial"/>
          </w:rPr>
          <w:t>The aim of this study is to characterise genetic variation of the interferon genes across the platypus range.</w:t>
        </w:r>
        <w:commentRangeEnd w:id="156"/>
        <w:r w:rsidRPr="000A154B">
          <w:rPr>
            <w:rStyle w:val="CommentReference"/>
            <w:rFonts w:ascii="Arial" w:hAnsi="Arial" w:cs="Arial"/>
            <w:sz w:val="24"/>
            <w:szCs w:val="24"/>
            <w:rPrChange w:id="158" w:author="luis mijangos" w:date="2023-07-28T14:37:00Z">
              <w:rPr>
                <w:rStyle w:val="CommentReference"/>
              </w:rPr>
            </w:rPrChange>
          </w:rPr>
          <w:commentReference w:id="156"/>
        </w:r>
      </w:moveTo>
      <w:moveToRangeEnd w:id="155"/>
      <w:ins w:id="159" w:author="luis mijangos" w:date="2023-07-27T07:23:00Z">
        <w:r w:rsidRPr="000A154B">
          <w:rPr>
            <w:rFonts w:ascii="Arial" w:hAnsi="Arial" w:cs="Arial"/>
          </w:rPr>
          <w:t xml:space="preserve"> </w:t>
        </w:r>
      </w:ins>
      <w:r w:rsidR="00FC66B0" w:rsidRPr="000A154B">
        <w:rPr>
          <w:rFonts w:ascii="Arial" w:hAnsi="Arial" w:cs="Arial"/>
        </w:rPr>
        <w:t>It is expected that, as found in other gene</w:t>
      </w:r>
      <w:r w:rsidR="00455384" w:rsidRPr="000A154B">
        <w:rPr>
          <w:rFonts w:ascii="Arial" w:hAnsi="Arial" w:cs="Arial"/>
        </w:rPr>
        <w:t>tic studies</w:t>
      </w:r>
      <w:ins w:id="160" w:author="luis mijangos" w:date="2023-07-27T07:15:00Z">
        <w:r w:rsidR="003F209F" w:rsidRPr="000A154B">
          <w:rPr>
            <w:rFonts w:ascii="Arial" w:hAnsi="Arial" w:cs="Arial"/>
          </w:rPr>
          <w:t xml:space="preserve"> (references)</w:t>
        </w:r>
      </w:ins>
      <w:r w:rsidR="00FC66B0" w:rsidRPr="000A154B">
        <w:rPr>
          <w:rFonts w:ascii="Arial" w:hAnsi="Arial" w:cs="Arial"/>
        </w:rPr>
        <w:t>,</w:t>
      </w:r>
      <w:commentRangeStart w:id="161"/>
      <w:r w:rsidR="00FC66B0" w:rsidRPr="000A154B">
        <w:rPr>
          <w:rFonts w:ascii="Arial" w:hAnsi="Arial" w:cs="Arial"/>
        </w:rPr>
        <w:t xml:space="preserve"> there will be higher variations of genetic diversity across populations than within</w:t>
      </w:r>
      <w:commentRangeEnd w:id="161"/>
      <w:r w:rsidRPr="000A154B">
        <w:rPr>
          <w:rStyle w:val="CommentReference"/>
          <w:rFonts w:ascii="Arial" w:hAnsi="Arial" w:cs="Arial"/>
          <w:sz w:val="24"/>
          <w:szCs w:val="24"/>
          <w:rPrChange w:id="162" w:author="luis mijangos" w:date="2023-07-28T14:37:00Z">
            <w:rPr>
              <w:rStyle w:val="CommentReference"/>
            </w:rPr>
          </w:rPrChange>
        </w:rPr>
        <w:commentReference w:id="161"/>
      </w:r>
      <w:r w:rsidR="00FC66B0" w:rsidRPr="000A154B">
        <w:rPr>
          <w:rFonts w:ascii="Arial" w:hAnsi="Arial" w:cs="Arial"/>
        </w:rPr>
        <w:t xml:space="preserve">. Results from this study </w:t>
      </w:r>
      <w:del w:id="163" w:author="luis mijangos" w:date="2023-07-27T07:16:00Z">
        <w:r w:rsidR="00FC66B0" w:rsidRPr="000A154B" w:rsidDel="003F209F">
          <w:rPr>
            <w:rFonts w:ascii="Arial" w:hAnsi="Arial" w:cs="Arial"/>
          </w:rPr>
          <w:delText xml:space="preserve">may </w:delText>
        </w:r>
      </w:del>
      <w:ins w:id="164" w:author="luis mijangos" w:date="2023-07-27T07:16:00Z">
        <w:r w:rsidR="003F209F" w:rsidRPr="000A154B">
          <w:rPr>
            <w:rFonts w:ascii="Arial" w:hAnsi="Arial" w:cs="Arial"/>
          </w:rPr>
          <w:t>pro</w:t>
        </w:r>
      </w:ins>
      <w:ins w:id="165" w:author="luis mijangos" w:date="2023-07-27T07:17:00Z">
        <w:r w:rsidR="003F209F" w:rsidRPr="000A154B">
          <w:rPr>
            <w:rFonts w:ascii="Arial" w:hAnsi="Arial" w:cs="Arial"/>
          </w:rPr>
          <w:t>vide insights about the</w:t>
        </w:r>
      </w:ins>
      <w:del w:id="166" w:author="luis mijangos" w:date="2023-07-27T07:17:00Z">
        <w:r w:rsidR="00D23D1E" w:rsidRPr="000A154B" w:rsidDel="003F209F">
          <w:rPr>
            <w:rFonts w:ascii="Arial" w:hAnsi="Arial" w:cs="Arial"/>
          </w:rPr>
          <w:delText>indicate</w:delText>
        </w:r>
      </w:del>
      <w:r w:rsidR="00D23D1E" w:rsidRPr="000A154B">
        <w:rPr>
          <w:rFonts w:ascii="Arial" w:hAnsi="Arial" w:cs="Arial"/>
        </w:rPr>
        <w:t xml:space="preserve"> adaptive potential of populations </w:t>
      </w:r>
      <w:ins w:id="167" w:author="luis mijangos" w:date="2023-07-27T07:18:00Z">
        <w:r w:rsidRPr="000A154B">
          <w:rPr>
            <w:rFonts w:ascii="Arial" w:hAnsi="Arial" w:cs="Arial"/>
          </w:rPr>
          <w:t>which can be used to guide</w:t>
        </w:r>
      </w:ins>
      <w:del w:id="168" w:author="luis mijangos" w:date="2023-07-27T07:18:00Z">
        <w:r w:rsidR="00D23D1E" w:rsidRPr="000A154B" w:rsidDel="00E16B14">
          <w:rPr>
            <w:rFonts w:ascii="Arial" w:hAnsi="Arial" w:cs="Arial"/>
          </w:rPr>
          <w:delText xml:space="preserve">and </w:delText>
        </w:r>
        <w:r w:rsidR="00FC66B0" w:rsidRPr="000A154B" w:rsidDel="00E16B14">
          <w:rPr>
            <w:rFonts w:ascii="Arial" w:hAnsi="Arial" w:cs="Arial"/>
          </w:rPr>
          <w:delText>significantly impact</w:delText>
        </w:r>
      </w:del>
      <w:r w:rsidR="00FC66B0" w:rsidRPr="000A154B">
        <w:rPr>
          <w:rFonts w:ascii="Arial" w:hAnsi="Arial" w:cs="Arial"/>
        </w:rPr>
        <w:t xml:space="preserve"> future conservation efforts</w:t>
      </w:r>
      <w:ins w:id="169" w:author="luis mijangos" w:date="2023-07-27T07:26:00Z">
        <w:r w:rsidRPr="000A154B">
          <w:rPr>
            <w:rFonts w:ascii="Arial" w:hAnsi="Arial" w:cs="Arial"/>
          </w:rPr>
          <w:t xml:space="preserve">. </w:t>
        </w:r>
      </w:ins>
      <w:ins w:id="170" w:author="luis mijangos" w:date="2023-07-27T07:27:00Z">
        <w:r w:rsidRPr="000A154B">
          <w:rPr>
            <w:rFonts w:ascii="Arial" w:hAnsi="Arial" w:cs="Arial"/>
          </w:rPr>
          <w:t>My findings might help to</w:t>
        </w:r>
      </w:ins>
      <w:del w:id="171" w:author="luis mijangos" w:date="2023-07-27T07:28:00Z">
        <w:r w:rsidR="00FC66B0" w:rsidRPr="000A154B" w:rsidDel="00E16B14">
          <w:rPr>
            <w:rFonts w:ascii="Arial" w:hAnsi="Arial" w:cs="Arial"/>
          </w:rPr>
          <w:delText>, allow</w:delText>
        </w:r>
      </w:del>
      <w:ins w:id="172" w:author="luis mijangos" w:date="2023-07-27T07:22:00Z">
        <w:r w:rsidRPr="000A154B">
          <w:rPr>
            <w:rFonts w:ascii="Arial" w:hAnsi="Arial" w:cs="Arial"/>
          </w:rPr>
          <w:t xml:space="preserve"> develop</w:t>
        </w:r>
      </w:ins>
      <w:del w:id="173" w:author="luis mijangos" w:date="2023-07-27T07:22:00Z">
        <w:r w:rsidR="00FC66B0" w:rsidRPr="000A154B" w:rsidDel="00E16B14">
          <w:rPr>
            <w:rFonts w:ascii="Arial" w:hAnsi="Arial" w:cs="Arial"/>
          </w:rPr>
          <w:delText>ing</w:delText>
        </w:r>
      </w:del>
      <w:r w:rsidR="00FC66B0" w:rsidRPr="000A154B">
        <w:rPr>
          <w:rFonts w:ascii="Arial" w:hAnsi="Arial" w:cs="Arial"/>
        </w:rPr>
        <w:t xml:space="preserve"> </w:t>
      </w:r>
      <w:del w:id="174" w:author="luis mijangos" w:date="2023-07-27T07:22:00Z">
        <w:r w:rsidR="00FC66B0" w:rsidRPr="000A154B" w:rsidDel="00E16B14">
          <w:rPr>
            <w:rFonts w:ascii="Arial" w:hAnsi="Arial" w:cs="Arial"/>
          </w:rPr>
          <w:delText>for</w:delText>
        </w:r>
      </w:del>
      <w:del w:id="175" w:author="luis mijangos" w:date="2023-07-27T07:28:00Z">
        <w:r w:rsidR="00FC66B0" w:rsidRPr="000A154B" w:rsidDel="00E16B14">
          <w:rPr>
            <w:rFonts w:ascii="Arial" w:hAnsi="Arial" w:cs="Arial"/>
          </w:rPr>
          <w:delText xml:space="preserve"> </w:delText>
        </w:r>
      </w:del>
      <w:r w:rsidR="00FC66B0" w:rsidRPr="000A154B">
        <w:rPr>
          <w:rFonts w:ascii="Arial" w:hAnsi="Arial" w:cs="Arial"/>
        </w:rPr>
        <w:t>targeted actions</w:t>
      </w:r>
      <w:ins w:id="176" w:author="luis mijangos" w:date="2023-07-27T07:22:00Z">
        <w:r w:rsidRPr="000A154B">
          <w:rPr>
            <w:rFonts w:ascii="Arial" w:hAnsi="Arial" w:cs="Arial"/>
          </w:rPr>
          <w:t>, such as..</w:t>
        </w:r>
      </w:ins>
      <w:r w:rsidR="00FC66B0" w:rsidRPr="000A154B">
        <w:rPr>
          <w:rFonts w:ascii="Arial" w:hAnsi="Arial" w:cs="Arial"/>
        </w:rPr>
        <w:t xml:space="preserve">. </w:t>
      </w:r>
      <w:moveFromRangeStart w:id="177" w:author="luis mijangos" w:date="2023-07-27T07:23:00Z" w:name="move141335045"/>
      <w:commentRangeStart w:id="178"/>
      <w:moveFrom w:id="179" w:author="luis mijangos" w:date="2023-07-27T07:23:00Z">
        <w:r w:rsidR="004E4F4A" w:rsidRPr="000A154B" w:rsidDel="00E16B14">
          <w:rPr>
            <w:rFonts w:ascii="Arial" w:hAnsi="Arial" w:cs="Arial"/>
          </w:rPr>
          <w:t>The aim of this study is to characterise genetic variation of the interferon genes across the platypus range.</w:t>
        </w:r>
        <w:commentRangeEnd w:id="178"/>
        <w:r w:rsidRPr="000A154B" w:rsidDel="00E16B14">
          <w:rPr>
            <w:rStyle w:val="CommentReference"/>
            <w:rFonts w:ascii="Arial" w:hAnsi="Arial" w:cs="Arial"/>
            <w:sz w:val="24"/>
            <w:szCs w:val="24"/>
            <w:rPrChange w:id="180" w:author="luis mijangos" w:date="2023-07-28T14:37:00Z">
              <w:rPr>
                <w:rStyle w:val="CommentReference"/>
              </w:rPr>
            </w:rPrChange>
          </w:rPr>
          <w:commentReference w:id="178"/>
        </w:r>
      </w:moveFrom>
      <w:moveFromRangeEnd w:id="177"/>
    </w:p>
    <w:p w14:paraId="7C1B8CF5" w14:textId="77777777" w:rsidR="00F16D43" w:rsidRPr="000A154B" w:rsidDel="00A64C44" w:rsidRDefault="00F16D43" w:rsidP="000A154B">
      <w:pPr>
        <w:snapToGrid w:val="0"/>
        <w:spacing w:before="100" w:beforeAutospacing="1" w:after="100" w:afterAutospacing="1"/>
        <w:jc w:val="both"/>
        <w:rPr>
          <w:del w:id="181" w:author="luis mijangos" w:date="2023-07-27T08:04:00Z"/>
          <w:rFonts w:ascii="Arial" w:hAnsi="Arial" w:cs="Arial"/>
        </w:rPr>
        <w:pPrChange w:id="182" w:author="luis mijangos" w:date="2023-07-28T14:38:00Z">
          <w:pPr/>
        </w:pPrChange>
      </w:pPr>
    </w:p>
    <w:p w14:paraId="39D137E1" w14:textId="77777777" w:rsidR="00F16D43" w:rsidRPr="000A154B" w:rsidRDefault="00F16D43" w:rsidP="000A154B">
      <w:pPr>
        <w:snapToGrid w:val="0"/>
        <w:spacing w:before="100" w:beforeAutospacing="1" w:after="100" w:afterAutospacing="1"/>
        <w:jc w:val="both"/>
        <w:rPr>
          <w:rFonts w:ascii="Arial" w:hAnsi="Arial" w:cs="Arial"/>
        </w:rPr>
        <w:pPrChange w:id="183" w:author="luis mijangos" w:date="2023-07-28T14:38:00Z">
          <w:pPr/>
        </w:pPrChange>
      </w:pPr>
    </w:p>
    <w:p w14:paraId="0AF5D9F4"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184" w:author="luis mijangos" w:date="2023-07-27T08:05:00Z"/>
          <w:rFonts w:ascii="Arial" w:hAnsi="Arial" w:cs="Arial"/>
          <w:b/>
          <w:bCs/>
        </w:rPr>
        <w:pPrChange w:id="185" w:author="luis mijangos" w:date="2023-07-28T14:38:00Z">
          <w:pPr>
            <w:pStyle w:val="ListParagraph"/>
            <w:numPr>
              <w:numId w:val="1"/>
            </w:numPr>
            <w:ind w:hanging="360"/>
          </w:pPr>
        </w:pPrChange>
      </w:pPr>
      <w:r w:rsidRPr="000A154B">
        <w:rPr>
          <w:rFonts w:ascii="Arial" w:hAnsi="Arial" w:cs="Arial"/>
          <w:b/>
          <w:bCs/>
        </w:rPr>
        <w:t>Material and Methods</w:t>
      </w:r>
    </w:p>
    <w:p w14:paraId="43871E70" w14:textId="77777777" w:rsidR="0021690B" w:rsidRPr="000A154B" w:rsidRDefault="0021690B" w:rsidP="000A154B">
      <w:pPr>
        <w:pStyle w:val="ListParagraph"/>
        <w:numPr>
          <w:ilvl w:val="0"/>
          <w:numId w:val="1"/>
        </w:numPr>
        <w:snapToGrid w:val="0"/>
        <w:spacing w:before="100" w:beforeAutospacing="1" w:after="100" w:afterAutospacing="1"/>
        <w:contextualSpacing w:val="0"/>
        <w:jc w:val="both"/>
        <w:rPr>
          <w:rFonts w:ascii="Arial" w:hAnsi="Arial" w:cs="Arial"/>
          <w:rPrChange w:id="186" w:author="luis mijangos" w:date="2023-07-28T14:37:00Z">
            <w:rPr/>
          </w:rPrChange>
        </w:rPr>
        <w:pPrChange w:id="187" w:author="luis mijangos" w:date="2023-07-28T14:38:00Z">
          <w:pPr/>
        </w:pPrChange>
      </w:pPr>
    </w:p>
    <w:p w14:paraId="6D183523" w14:textId="3327A0B8" w:rsidR="00E925D8" w:rsidRPr="000A154B" w:rsidRDefault="00E925D8" w:rsidP="000A154B">
      <w:pPr>
        <w:snapToGrid w:val="0"/>
        <w:spacing w:before="100" w:beforeAutospacing="1" w:after="100" w:afterAutospacing="1"/>
        <w:jc w:val="both"/>
        <w:rPr>
          <w:rFonts w:ascii="Arial" w:hAnsi="Arial" w:cs="Arial"/>
          <w:b/>
          <w:bCs/>
          <w:u w:val="single"/>
          <w:rPrChange w:id="188" w:author="luis mijangos" w:date="2023-07-28T14:37:00Z">
            <w:rPr>
              <w:rFonts w:ascii="Arial" w:hAnsi="Arial" w:cs="Arial"/>
              <w:u w:val="single"/>
            </w:rPr>
          </w:rPrChange>
        </w:rPr>
        <w:pPrChange w:id="189" w:author="luis mijangos" w:date="2023-07-28T14:38:00Z">
          <w:pPr/>
        </w:pPrChange>
      </w:pPr>
      <w:r w:rsidRPr="000A154B">
        <w:rPr>
          <w:rFonts w:ascii="Arial" w:hAnsi="Arial" w:cs="Arial"/>
          <w:b/>
          <w:bCs/>
          <w:u w:val="single"/>
          <w:rPrChange w:id="190" w:author="luis mijangos" w:date="2023-07-28T14:37:00Z">
            <w:rPr>
              <w:rFonts w:ascii="Arial" w:hAnsi="Arial" w:cs="Arial"/>
              <w:u w:val="single"/>
            </w:rPr>
          </w:rPrChange>
        </w:rPr>
        <w:t>Data collection</w:t>
      </w:r>
    </w:p>
    <w:p w14:paraId="1F08B4EA" w14:textId="04A3D1C3" w:rsidR="00932E7F" w:rsidRPr="000A154B" w:rsidRDefault="00932E7F" w:rsidP="000A154B">
      <w:pPr>
        <w:snapToGrid w:val="0"/>
        <w:spacing w:before="100" w:beforeAutospacing="1" w:after="100" w:afterAutospacing="1"/>
        <w:jc w:val="both"/>
        <w:rPr>
          <w:ins w:id="191" w:author="luis mijangos" w:date="2023-07-27T07:32:00Z"/>
          <w:rFonts w:ascii="Arial" w:hAnsi="Arial" w:cs="Arial"/>
        </w:rPr>
        <w:pPrChange w:id="192" w:author="luis mijangos" w:date="2023-07-28T14:38:00Z">
          <w:pPr/>
        </w:pPrChange>
      </w:pPr>
      <w:ins w:id="193" w:author="luis mijangos" w:date="2023-07-27T07:34:00Z">
        <w:r w:rsidRPr="000A154B">
          <w:rPr>
            <w:rFonts w:ascii="Arial" w:hAnsi="Arial" w:cs="Arial"/>
          </w:rPr>
          <w:t xml:space="preserve">In this </w:t>
        </w:r>
      </w:ins>
      <w:ins w:id="194" w:author="luis mijangos" w:date="2023-07-27T07:36:00Z">
        <w:r w:rsidRPr="000A154B">
          <w:rPr>
            <w:rFonts w:ascii="Arial" w:hAnsi="Arial" w:cs="Arial"/>
          </w:rPr>
          <w:t>study</w:t>
        </w:r>
      </w:ins>
      <w:ins w:id="195" w:author="luis mijangos" w:date="2023-07-27T07:34:00Z">
        <w:r w:rsidRPr="000A154B">
          <w:rPr>
            <w:rFonts w:ascii="Arial" w:hAnsi="Arial" w:cs="Arial"/>
          </w:rPr>
          <w:t xml:space="preserve">, I used two different </w:t>
        </w:r>
      </w:ins>
      <w:ins w:id="196" w:author="luis mijangos" w:date="2023-07-27T07:35:00Z">
        <w:r w:rsidRPr="000A154B">
          <w:rPr>
            <w:rFonts w:ascii="Arial" w:hAnsi="Arial" w:cs="Arial"/>
          </w:rPr>
          <w:t xml:space="preserve">whole genome sequencing (WGS) </w:t>
        </w:r>
      </w:ins>
      <w:ins w:id="197" w:author="luis mijangos" w:date="2023-07-27T07:34:00Z">
        <w:r w:rsidRPr="000A154B">
          <w:rPr>
            <w:rFonts w:ascii="Arial" w:hAnsi="Arial" w:cs="Arial"/>
          </w:rPr>
          <w:t>datasets</w:t>
        </w:r>
      </w:ins>
      <w:ins w:id="198" w:author="luis mijangos" w:date="2023-07-27T07:36:00Z">
        <w:r w:rsidRPr="000A154B">
          <w:rPr>
            <w:rFonts w:ascii="Arial" w:hAnsi="Arial" w:cs="Arial"/>
          </w:rPr>
          <w:t xml:space="preserve">. The </w:t>
        </w:r>
      </w:ins>
      <w:ins w:id="199" w:author="luis mijangos" w:date="2023-07-27T07:39:00Z">
        <w:r w:rsidR="00EC414B" w:rsidRPr="000A154B">
          <w:rPr>
            <w:rFonts w:ascii="Arial" w:hAnsi="Arial" w:cs="Arial"/>
          </w:rPr>
          <w:t>first dataset, hereafter the “</w:t>
        </w:r>
      </w:ins>
      <w:ins w:id="200" w:author="luis mijangos" w:date="2023-07-27T07:36:00Z">
        <w:r w:rsidRPr="000A154B">
          <w:rPr>
            <w:rFonts w:ascii="Arial" w:hAnsi="Arial" w:cs="Arial"/>
          </w:rPr>
          <w:t>dam</w:t>
        </w:r>
      </w:ins>
      <w:ins w:id="201" w:author="luis mijangos" w:date="2023-07-27T07:39:00Z">
        <w:r w:rsidR="00EC414B" w:rsidRPr="000A154B">
          <w:rPr>
            <w:rFonts w:ascii="Arial" w:hAnsi="Arial" w:cs="Arial"/>
          </w:rPr>
          <w:t xml:space="preserve"> </w:t>
        </w:r>
      </w:ins>
      <w:ins w:id="202" w:author="luis mijangos" w:date="2023-07-27T07:36:00Z">
        <w:r w:rsidRPr="000A154B">
          <w:rPr>
            <w:rFonts w:ascii="Arial" w:hAnsi="Arial" w:cs="Arial"/>
          </w:rPr>
          <w:t>dataset</w:t>
        </w:r>
      </w:ins>
      <w:ins w:id="203" w:author="luis mijangos" w:date="2023-07-27T07:39:00Z">
        <w:r w:rsidR="00EC414B" w:rsidRPr="000A154B">
          <w:rPr>
            <w:rFonts w:ascii="Arial" w:hAnsi="Arial" w:cs="Arial"/>
          </w:rPr>
          <w:t>”,</w:t>
        </w:r>
      </w:ins>
      <w:ins w:id="204" w:author="luis mijangos" w:date="2023-07-27T07:36:00Z">
        <w:r w:rsidRPr="000A154B">
          <w:rPr>
            <w:rFonts w:ascii="Arial" w:hAnsi="Arial" w:cs="Arial"/>
          </w:rPr>
          <w:t xml:space="preserve"> </w:t>
        </w:r>
      </w:ins>
      <w:ins w:id="205" w:author="luis mijangos" w:date="2023-07-27T07:37:00Z">
        <w:r w:rsidRPr="000A154B">
          <w:rPr>
            <w:rFonts w:ascii="Arial" w:hAnsi="Arial" w:cs="Arial"/>
          </w:rPr>
          <w:t xml:space="preserve">comprises </w:t>
        </w:r>
      </w:ins>
      <w:ins w:id="206" w:author="luis mijangos" w:date="2023-07-27T07:38:00Z">
        <w:r w:rsidRPr="000A154B">
          <w:rPr>
            <w:rFonts w:ascii="Arial" w:hAnsi="Arial" w:cs="Arial"/>
          </w:rPr>
          <w:t>26 platypus individuals</w:t>
        </w:r>
        <w:r w:rsidR="00EC414B" w:rsidRPr="000A154B">
          <w:rPr>
            <w:rFonts w:ascii="Arial" w:hAnsi="Arial" w:cs="Arial"/>
          </w:rPr>
          <w:t xml:space="preserve"> </w:t>
        </w:r>
      </w:ins>
      <w:del w:id="207" w:author="luis mijangos" w:date="2023-07-27T07:38:00Z">
        <w:r w:rsidR="00E925D8" w:rsidRPr="000A154B" w:rsidDel="00EC414B">
          <w:rPr>
            <w:rFonts w:ascii="Arial" w:hAnsi="Arial" w:cs="Arial"/>
          </w:rPr>
          <w:delText xml:space="preserve">The genetic data was previously analysed using whole genome sequencing data from </w:delText>
        </w:r>
        <w:r w:rsidR="000F01CE" w:rsidRPr="000A154B" w:rsidDel="00EC414B">
          <w:rPr>
            <w:rFonts w:ascii="Arial" w:hAnsi="Arial" w:cs="Arial"/>
          </w:rPr>
          <w:delText>two</w:delText>
        </w:r>
        <w:r w:rsidR="00E925D8" w:rsidRPr="000A154B" w:rsidDel="00EC414B">
          <w:rPr>
            <w:rFonts w:ascii="Arial" w:hAnsi="Arial" w:cs="Arial"/>
          </w:rPr>
          <w:delText xml:space="preserve"> different databases. </w:delText>
        </w:r>
        <w:r w:rsidR="000F01CE" w:rsidRPr="000A154B" w:rsidDel="00EC414B">
          <w:rPr>
            <w:rFonts w:ascii="Arial" w:hAnsi="Arial" w:cs="Arial"/>
          </w:rPr>
          <w:delText xml:space="preserve">The first dataset was </w:delText>
        </w:r>
      </w:del>
      <w:r w:rsidR="000F01CE" w:rsidRPr="000A154B">
        <w:rPr>
          <w:rFonts w:ascii="Arial" w:hAnsi="Arial" w:cs="Arial"/>
        </w:rPr>
        <w:t xml:space="preserve">collected from Tenterfield Creek (n = 11), below the dam (n = 8) and in Severn River above the dam </w:t>
      </w:r>
      <w:r w:rsidR="000F01CE" w:rsidRPr="000A154B">
        <w:rPr>
          <w:rFonts w:ascii="Arial" w:hAnsi="Arial" w:cs="Arial"/>
        </w:rPr>
        <w:lastRenderedPageBreak/>
        <w:t>(n = 7)</w:t>
      </w:r>
      <w:del w:id="208" w:author="luis mijangos" w:date="2023-07-27T07:38:00Z">
        <w:r w:rsidR="000F01CE" w:rsidRPr="000A154B" w:rsidDel="00EC414B">
          <w:rPr>
            <w:rFonts w:ascii="Arial" w:hAnsi="Arial" w:cs="Arial"/>
          </w:rPr>
          <w:delText>, with a total of 26 samples</w:delText>
        </w:r>
      </w:del>
      <w:r w:rsidR="00210A17" w:rsidRPr="000A154B">
        <w:rPr>
          <w:rFonts w:ascii="Arial" w:hAnsi="Arial" w:cs="Arial"/>
        </w:rPr>
        <w:t xml:space="preserve"> </w:t>
      </w:r>
      <w:r w:rsidR="00210A17" w:rsidRPr="000A154B">
        <w:rPr>
          <w:rFonts w:ascii="Arial" w:hAnsi="Arial" w:cs="Arial"/>
        </w:rPr>
        <w:fldChar w:fldCharType="begin"/>
      </w:r>
      <w:r w:rsidR="005C76B5" w:rsidRPr="000A154B">
        <w:rPr>
          <w:rFonts w:ascii="Arial" w:hAnsi="Arial" w:cs="Arial"/>
        </w:rPr>
        <w:instrText xml:space="preserve"> ADDIN EN.CITE &lt;EndNote&gt;&lt;Cite&gt;&lt;Author&gt;Mijangos&lt;/Author&gt;&lt;Year&gt;2022&lt;/Year&gt;&lt;RecNum&gt;489&lt;/RecNum&gt;&lt;DisplayText&gt;(Jose L. Mijangos et al., 2022)&lt;/DisplayText&gt;&lt;record&gt;&lt;rec-number&gt;489&lt;/rec-number&gt;&lt;foreign-keys&gt;&lt;key app="EN" db-id="tw92xdra6092s8e2e0p50fsctsvrvzafd2zd" timestamp="1684804423" guid="324f9e2a-741f-4353-849d-95290118aaa2"&gt;489&lt;/key&gt;&lt;/foreign-keys&gt;&lt;ref-type name="Journal Article"&gt;17&lt;/ref-type&gt;&lt;contributors&gt;&lt;authors&gt;&lt;author&gt;Mijangos, Jose L.&lt;/author&gt;&lt;author&gt;Bino, Gilad&lt;/author&gt;&lt;author&gt;Hawke, Tahneal&lt;/author&gt;&lt;author&gt;Kolomyjec, Stephen H.&lt;/author&gt;&lt;author&gt;Kingsford, Richard T.&lt;/author&gt;&lt;author&gt;Sidhu, Harvinder&lt;/author&gt;&lt;author&gt;Grant, Tom&lt;/author&gt;&lt;author&gt;Day, Jenna&lt;/author&gt;&lt;author&gt;Dias, Kimberly N.&lt;/author&gt;&lt;author&gt;Gongora, Jaime&lt;/author&gt;&lt;author&gt;Sherwin, William B.&lt;/author&gt;&lt;/authors&gt;&lt;/contributors&gt;&lt;titles&gt;&lt;title&gt;Fragmentation by major dams and implications for the future viability of platypus populations&lt;/title&gt;&lt;secondary-title&gt;Communications biology&lt;/secondary-title&gt;&lt;/titles&gt;&lt;periodical&gt;&lt;full-title&gt;Communications biology&lt;/full-title&gt;&lt;/periodical&gt;&lt;pages&gt;1127-1127&lt;/pages&gt;&lt;volume&gt;5&lt;/volume&gt;&lt;number&gt;1&lt;/number&gt;&lt;keywords&gt;&lt;keyword&gt;Animals&lt;/keyword&gt;&lt;keyword&gt;Biology&lt;/keyword&gt;&lt;keyword&gt;Dams&lt;/keyword&gt;&lt;keyword&gt;Ecology&lt;/keyword&gt;&lt;keyword&gt;Ecosystem biology&lt;/keyword&gt;&lt;keyword&gt;Evolutionary biology&lt;/keyword&gt;&lt;keyword&gt;Gene flow&lt;/keyword&gt;&lt;keyword&gt;Habitats&lt;/keyword&gt;&lt;keyword&gt;Humans&lt;/keyword&gt;&lt;keyword&gt;Molecular ecology&lt;/keyword&gt;&lt;keyword&gt;Movement&lt;/keyword&gt;&lt;keyword&gt;Platypus - genetics&lt;/keyword&gt;&lt;keyword&gt;Rivers&lt;/keyword&gt;&lt;keyword&gt;Science&lt;/keyword&gt;&lt;/keywords&gt;&lt;dates&gt;&lt;year&gt;2022&lt;/year&gt;&lt;/dates&gt;&lt;pub-location&gt;England&lt;/pub-location&gt;&lt;publisher&gt;Nature Publishing Group&lt;/publisher&gt;&lt;isbn&gt;2399-3642&lt;/isbn&gt;&lt;urls&gt;&lt;/urls&gt;&lt;electronic-resource-num&gt;10.1038/s42003-022-04038-9&lt;/electronic-resource-num&gt;&lt;/record&gt;&lt;/Cite&gt;&lt;/EndNote&gt;</w:instrText>
      </w:r>
      <w:r w:rsidR="00210A17" w:rsidRPr="000A154B">
        <w:rPr>
          <w:rFonts w:ascii="Arial" w:hAnsi="Arial" w:cs="Arial"/>
        </w:rPr>
        <w:fldChar w:fldCharType="separate"/>
      </w:r>
      <w:r w:rsidR="005C76B5" w:rsidRPr="000A154B">
        <w:rPr>
          <w:rFonts w:ascii="Arial" w:hAnsi="Arial" w:cs="Arial"/>
          <w:noProof/>
        </w:rPr>
        <w:t>(Jose L. Mijangos et al., 2022)</w:t>
      </w:r>
      <w:r w:rsidR="00210A17" w:rsidRPr="000A154B">
        <w:rPr>
          <w:rFonts w:ascii="Arial" w:hAnsi="Arial" w:cs="Arial"/>
        </w:rPr>
        <w:fldChar w:fldCharType="end"/>
      </w:r>
      <w:r w:rsidR="000F01CE" w:rsidRPr="000A154B">
        <w:rPr>
          <w:rFonts w:ascii="Arial" w:hAnsi="Arial" w:cs="Arial"/>
        </w:rPr>
        <w:t>. The second dataset</w:t>
      </w:r>
      <w:ins w:id="209" w:author="luis mijangos" w:date="2023-07-27T07:39:00Z">
        <w:r w:rsidR="00EC414B" w:rsidRPr="000A154B">
          <w:rPr>
            <w:rFonts w:ascii="Arial" w:hAnsi="Arial" w:cs="Arial"/>
          </w:rPr>
          <w:t>, here after the “whole</w:t>
        </w:r>
      </w:ins>
      <w:ins w:id="210" w:author="luis mijangos" w:date="2023-07-27T07:40:00Z">
        <w:r w:rsidR="00EC414B" w:rsidRPr="000A154B">
          <w:rPr>
            <w:rFonts w:ascii="Arial" w:hAnsi="Arial" w:cs="Arial"/>
          </w:rPr>
          <w:t xml:space="preserve"> range dataset”,</w:t>
        </w:r>
      </w:ins>
      <w:r w:rsidR="000F01CE" w:rsidRPr="000A154B">
        <w:rPr>
          <w:rFonts w:ascii="Arial" w:hAnsi="Arial" w:cs="Arial"/>
        </w:rPr>
        <w:t xml:space="preserve"> was collected across the whole species range in eastern mainland Australia and Tasmania, with a total of 57 </w:t>
      </w:r>
      <w:del w:id="211" w:author="luis mijangos" w:date="2023-07-27T07:40:00Z">
        <w:r w:rsidR="000F01CE" w:rsidRPr="000A154B" w:rsidDel="00EC414B">
          <w:rPr>
            <w:rFonts w:ascii="Arial" w:hAnsi="Arial" w:cs="Arial"/>
          </w:rPr>
          <w:delText>sample</w:delText>
        </w:r>
        <w:r w:rsidR="00210A17" w:rsidRPr="000A154B" w:rsidDel="00EC414B">
          <w:rPr>
            <w:rFonts w:ascii="Arial" w:hAnsi="Arial" w:cs="Arial"/>
          </w:rPr>
          <w:delText xml:space="preserve"> </w:delText>
        </w:r>
      </w:del>
      <w:ins w:id="212" w:author="luis mijangos" w:date="2023-07-27T07:40:00Z">
        <w:r w:rsidR="00EC414B" w:rsidRPr="000A154B">
          <w:rPr>
            <w:rFonts w:ascii="Arial" w:hAnsi="Arial" w:cs="Arial"/>
          </w:rPr>
          <w:t xml:space="preserve">individuals </w:t>
        </w:r>
      </w:ins>
      <w:r w:rsidR="00210A17" w:rsidRPr="000A154B">
        <w:rPr>
          <w:rFonts w:ascii="Arial" w:hAnsi="Arial" w:cs="Arial"/>
        </w:rPr>
        <w:fldChar w:fldCharType="begin"/>
      </w:r>
      <w:r w:rsidR="00210A17" w:rsidRPr="000A154B">
        <w:rPr>
          <w:rFonts w:ascii="Arial" w:hAnsi="Arial" w:cs="Arial"/>
        </w:rPr>
        <w:instrText xml:space="preserve"> ADDIN EN.CITE &lt;EndNote&gt;&lt;Cite&gt;&lt;Author&gt;Martin&lt;/Author&gt;&lt;Year&gt;2018&lt;/Year&gt;&lt;RecNum&gt;486&lt;/RecNum&gt;&lt;DisplayText&gt;(Martin et al., 2018)&lt;/DisplayText&gt;&lt;record&gt;&lt;rec-number&gt;486&lt;/rec-number&gt;&lt;foreign-keys&gt;&lt;key app="EN" db-id="tw92xdra6092s8e2e0p50fsctsvrvzafd2zd" timestamp="1684804306" guid="8d880c82-4e24-43fe-af95-ff0a4145b7ba"&gt;486&lt;/key&gt;&lt;/foreign-keys&gt;&lt;ref-type name="Journal Article"&gt;17&lt;/ref-type&gt;&lt;contributors&gt;&lt;authors&gt;&lt;author&gt;Martin, Hilary C.&lt;/author&gt;&lt;author&gt;Batty, Elizabeth M.&lt;/author&gt;&lt;author&gt;Hussin, Julie&lt;/author&gt;&lt;author&gt;Westall, Portia&lt;/author&gt;&lt;author&gt;Daish, Tasman&lt;/author&gt;&lt;author&gt;Kolomyjec, Stephen&lt;/author&gt;&lt;author&gt;Piazza, Paolo&lt;/author&gt;&lt;author&gt;Bowden, Rory&lt;/author&gt;&lt;author&gt;Hawkins, Margaret&lt;/author&gt;&lt;author&gt;Grant, Tom&lt;/author&gt;&lt;author&gt;Moritz, Craig&lt;/author&gt;&lt;author&gt;Grutzner, Frank&lt;/author&gt;&lt;author&gt;Gongora, Jaime&lt;/author&gt;&lt;author&gt;Donnelly, Peter&lt;/author&gt;&lt;/authors&gt;&lt;/contributors&gt;&lt;titles&gt;&lt;title&gt;Insights into Platypus Population Structure and History from Whole-Genome Sequencing&lt;/title&gt;&lt;secondary-title&gt;Molecular biology and evolution&lt;/secondary-title&gt;&lt;/titles&gt;&lt;periodical&gt;&lt;full-title&gt;Molecular biology and evolution&lt;/full-title&gt;&lt;/periodical&gt;&lt;pages&gt;1238-1252&lt;/pages&gt;&lt;volume&gt;35&lt;/volume&gt;&lt;number&gt;5&lt;/number&gt;&lt;keywords&gt;&lt;keyword&gt;Discoveries&lt;/keyword&gt;&lt;keyword&gt;evolution&lt;/keyword&gt;&lt;keyword&gt;genomics&lt;/keyword&gt;&lt;keyword&gt;monotremes&lt;/keyword&gt;&lt;keyword&gt;population structure&lt;/keyword&gt;&lt;/keywords&gt;&lt;dates&gt;&lt;year&gt;2018&lt;/year&gt;&lt;/dates&gt;&lt;pub-location&gt;United States&lt;/pub-location&gt;&lt;publisher&gt;Oxford University Press&lt;/publisher&gt;&lt;isbn&gt;0737-4038&lt;/isbn&gt;&lt;urls&gt;&lt;/urls&gt;&lt;electronic-resource-num&gt;10.1093/molbev/msy041&lt;/electronic-resource-num&gt;&lt;/record&gt;&lt;/Cite&gt;&lt;/EndNote&gt;</w:instrText>
      </w:r>
      <w:r w:rsidR="00210A17" w:rsidRPr="000A154B">
        <w:rPr>
          <w:rFonts w:ascii="Arial" w:hAnsi="Arial" w:cs="Arial"/>
        </w:rPr>
        <w:fldChar w:fldCharType="separate"/>
      </w:r>
      <w:r w:rsidR="00210A17" w:rsidRPr="000A154B">
        <w:rPr>
          <w:rFonts w:ascii="Arial" w:hAnsi="Arial" w:cs="Arial"/>
          <w:noProof/>
        </w:rPr>
        <w:t>(Martin et al., 2018)</w:t>
      </w:r>
      <w:r w:rsidR="00210A17" w:rsidRPr="000A154B">
        <w:rPr>
          <w:rFonts w:ascii="Arial" w:hAnsi="Arial" w:cs="Arial"/>
        </w:rPr>
        <w:fldChar w:fldCharType="end"/>
      </w:r>
      <w:r w:rsidR="000F01CE" w:rsidRPr="000A154B">
        <w:rPr>
          <w:rFonts w:ascii="Arial" w:hAnsi="Arial" w:cs="Arial"/>
        </w:rPr>
        <w:t xml:space="preserve">. </w:t>
      </w:r>
    </w:p>
    <w:p w14:paraId="3A10461E" w14:textId="3E3EAF34" w:rsidR="00932E7F" w:rsidRPr="000A154B" w:rsidRDefault="00932E7F" w:rsidP="000A154B">
      <w:pPr>
        <w:snapToGrid w:val="0"/>
        <w:spacing w:before="100" w:beforeAutospacing="1" w:after="100" w:afterAutospacing="1"/>
        <w:jc w:val="both"/>
        <w:rPr>
          <w:ins w:id="213" w:author="luis mijangos" w:date="2023-07-27T07:40:00Z"/>
          <w:rFonts w:ascii="Arial" w:hAnsi="Arial" w:cs="Arial"/>
          <w:b/>
          <w:bCs/>
          <w:rPrChange w:id="214" w:author="luis mijangos" w:date="2023-07-28T14:37:00Z">
            <w:rPr>
              <w:ins w:id="215" w:author="luis mijangos" w:date="2023-07-27T07:40:00Z"/>
              <w:rFonts w:ascii="Arial" w:hAnsi="Arial" w:cs="Arial"/>
            </w:rPr>
          </w:rPrChange>
        </w:rPr>
        <w:pPrChange w:id="216" w:author="luis mijangos" w:date="2023-07-28T14:38:00Z">
          <w:pPr/>
        </w:pPrChange>
      </w:pPr>
      <w:ins w:id="217" w:author="luis mijangos" w:date="2023-07-27T07:32:00Z">
        <w:r w:rsidRPr="000A154B">
          <w:rPr>
            <w:rFonts w:ascii="Arial" w:hAnsi="Arial" w:cs="Arial"/>
            <w:b/>
            <w:bCs/>
            <w:rPrChange w:id="218" w:author="luis mijangos" w:date="2023-07-28T14:37:00Z">
              <w:rPr>
                <w:rFonts w:ascii="Arial" w:hAnsi="Arial" w:cs="Arial"/>
              </w:rPr>
            </w:rPrChange>
          </w:rPr>
          <w:t>Laboratory work</w:t>
        </w:r>
      </w:ins>
    </w:p>
    <w:p w14:paraId="424DAA1D" w14:textId="550A6138" w:rsidR="00EC414B" w:rsidRPr="000A154B" w:rsidRDefault="00EC414B" w:rsidP="000A154B">
      <w:pPr>
        <w:snapToGrid w:val="0"/>
        <w:spacing w:before="100" w:beforeAutospacing="1" w:after="100" w:afterAutospacing="1"/>
        <w:jc w:val="both"/>
        <w:rPr>
          <w:ins w:id="219" w:author="luis mijangos" w:date="2023-07-27T08:19:00Z"/>
          <w:rFonts w:ascii="Arial" w:hAnsi="Arial" w:cs="Arial"/>
        </w:rPr>
      </w:pPr>
      <w:ins w:id="220" w:author="luis mijangos" w:date="2023-07-27T07:40:00Z">
        <w:r w:rsidRPr="000A154B">
          <w:rPr>
            <w:rFonts w:ascii="Arial" w:hAnsi="Arial" w:cs="Arial"/>
          </w:rPr>
          <w:t>Summarise</w:t>
        </w:r>
      </w:ins>
      <w:ins w:id="221" w:author="luis mijangos" w:date="2023-07-27T07:41:00Z">
        <w:r w:rsidRPr="000A154B">
          <w:rPr>
            <w:rFonts w:ascii="Arial" w:hAnsi="Arial" w:cs="Arial"/>
          </w:rPr>
          <w:t xml:space="preserve"> the lab methods from Martin 2018 and </w:t>
        </w:r>
        <w:proofErr w:type="spellStart"/>
        <w:r w:rsidRPr="000A154B">
          <w:rPr>
            <w:rFonts w:ascii="Arial" w:hAnsi="Arial" w:cs="Arial"/>
          </w:rPr>
          <w:t>Mijangos</w:t>
        </w:r>
        <w:proofErr w:type="spellEnd"/>
        <w:r w:rsidRPr="000A154B">
          <w:rPr>
            <w:rFonts w:ascii="Arial" w:hAnsi="Arial" w:cs="Arial"/>
          </w:rPr>
          <w:t xml:space="preserve"> 2022.</w:t>
        </w:r>
      </w:ins>
    </w:p>
    <w:p w14:paraId="74DF6FB1" w14:textId="7BFA0C08" w:rsidR="00D54691" w:rsidRPr="000A154B" w:rsidRDefault="00D54691" w:rsidP="000A154B">
      <w:pPr>
        <w:snapToGrid w:val="0"/>
        <w:spacing w:before="100" w:beforeAutospacing="1" w:after="100" w:afterAutospacing="1"/>
        <w:jc w:val="both"/>
        <w:rPr>
          <w:ins w:id="222" w:author="luis mijangos" w:date="2023-07-27T08:19:00Z"/>
          <w:rFonts w:ascii="Arial" w:hAnsi="Arial" w:cs="Arial"/>
        </w:rPr>
      </w:pPr>
      <w:ins w:id="223" w:author="luis mijangos" w:date="2023-07-27T08:19:00Z">
        <w:r w:rsidRPr="000A154B">
          <w:rPr>
            <w:rFonts w:ascii="Arial" w:hAnsi="Arial" w:cs="Arial"/>
          </w:rPr>
          <w:t>The dam dataset…</w:t>
        </w:r>
      </w:ins>
    </w:p>
    <w:p w14:paraId="79A6EAB3" w14:textId="7659ABFB" w:rsidR="00D54691" w:rsidRPr="000A154B" w:rsidRDefault="00D54691" w:rsidP="000A154B">
      <w:pPr>
        <w:snapToGrid w:val="0"/>
        <w:spacing w:before="100" w:beforeAutospacing="1" w:after="100" w:afterAutospacing="1"/>
        <w:jc w:val="both"/>
        <w:rPr>
          <w:ins w:id="224" w:author="luis mijangos" w:date="2023-07-27T07:41:00Z"/>
          <w:rFonts w:ascii="Arial" w:hAnsi="Arial" w:cs="Arial"/>
        </w:rPr>
        <w:pPrChange w:id="225" w:author="luis mijangos" w:date="2023-07-28T14:38:00Z">
          <w:pPr/>
        </w:pPrChange>
      </w:pPr>
      <w:ins w:id="226" w:author="luis mijangos" w:date="2023-07-27T08:19:00Z">
        <w:r w:rsidRPr="000A154B">
          <w:rPr>
            <w:rFonts w:ascii="Arial" w:hAnsi="Arial" w:cs="Arial"/>
          </w:rPr>
          <w:t>The whole range dataset…</w:t>
        </w:r>
      </w:ins>
    </w:p>
    <w:p w14:paraId="0B8E29F3" w14:textId="7CF25408" w:rsidR="00A64C44" w:rsidRPr="000A154B" w:rsidRDefault="00EC414B" w:rsidP="000A154B">
      <w:pPr>
        <w:snapToGrid w:val="0"/>
        <w:spacing w:before="100" w:beforeAutospacing="1" w:after="100" w:afterAutospacing="1"/>
        <w:jc w:val="both"/>
        <w:rPr>
          <w:ins w:id="227" w:author="luis mijangos" w:date="2023-07-27T07:32:00Z"/>
          <w:rFonts w:ascii="Arial" w:hAnsi="Arial" w:cs="Arial"/>
          <w:b/>
          <w:bCs/>
          <w:u w:val="single"/>
          <w:rPrChange w:id="228" w:author="luis mijangos" w:date="2023-07-28T14:37:00Z">
            <w:rPr>
              <w:ins w:id="229" w:author="luis mijangos" w:date="2023-07-27T07:32:00Z"/>
              <w:rFonts w:ascii="Arial" w:hAnsi="Arial" w:cs="Arial"/>
            </w:rPr>
          </w:rPrChange>
        </w:rPr>
        <w:pPrChange w:id="230" w:author="luis mijangos" w:date="2023-07-28T14:38:00Z">
          <w:pPr/>
        </w:pPrChange>
      </w:pPr>
      <w:commentRangeStart w:id="231"/>
      <w:ins w:id="232" w:author="luis mijangos" w:date="2023-07-27T07:43:00Z">
        <w:r w:rsidRPr="000A154B">
          <w:rPr>
            <w:rFonts w:ascii="Arial" w:hAnsi="Arial" w:cs="Arial"/>
            <w:b/>
            <w:bCs/>
            <w:u w:val="single"/>
            <w:rPrChange w:id="233" w:author="luis mijangos" w:date="2023-07-28T14:37:00Z">
              <w:rPr>
                <w:rFonts w:ascii="Arial" w:hAnsi="Arial" w:cs="Arial"/>
              </w:rPr>
            </w:rPrChange>
          </w:rPr>
          <w:t>Bioinformatic pipeline</w:t>
        </w:r>
      </w:ins>
      <w:commentRangeEnd w:id="231"/>
      <w:ins w:id="234" w:author="luis mijangos" w:date="2023-07-27T08:23:00Z">
        <w:r w:rsidR="00D54691" w:rsidRPr="000A154B">
          <w:rPr>
            <w:rStyle w:val="CommentReference"/>
            <w:rFonts w:ascii="Arial" w:hAnsi="Arial" w:cs="Arial"/>
            <w:sz w:val="24"/>
            <w:szCs w:val="24"/>
            <w:rPrChange w:id="235" w:author="luis mijangos" w:date="2023-07-28T14:37:00Z">
              <w:rPr>
                <w:rStyle w:val="CommentReference"/>
              </w:rPr>
            </w:rPrChange>
          </w:rPr>
          <w:commentReference w:id="231"/>
        </w:r>
      </w:ins>
    </w:p>
    <w:p w14:paraId="7C6C0974" w14:textId="130BC5CF" w:rsidR="000D7917" w:rsidRPr="000A154B" w:rsidRDefault="008703B0" w:rsidP="000A154B">
      <w:pPr>
        <w:snapToGrid w:val="0"/>
        <w:spacing w:before="100" w:beforeAutospacing="1" w:after="100" w:afterAutospacing="1"/>
        <w:jc w:val="both"/>
        <w:rPr>
          <w:rFonts w:ascii="Arial" w:hAnsi="Arial" w:cs="Arial"/>
        </w:rPr>
        <w:pPrChange w:id="236" w:author="luis mijangos" w:date="2023-07-28T14:38:00Z">
          <w:pPr/>
        </w:pPrChange>
      </w:pPr>
      <w:r w:rsidRPr="000A154B">
        <w:rPr>
          <w:rFonts w:ascii="Arial" w:hAnsi="Arial" w:cs="Arial"/>
        </w:rPr>
        <w:t xml:space="preserve">The study made use of </w:t>
      </w:r>
      <w:r w:rsidR="00210A17" w:rsidRPr="000A154B">
        <w:rPr>
          <w:rFonts w:ascii="Arial" w:hAnsi="Arial" w:cs="Arial"/>
        </w:rPr>
        <w:t>refreshed</w:t>
      </w:r>
      <w:r w:rsidRPr="000A154B">
        <w:rPr>
          <w:rFonts w:ascii="Arial" w:hAnsi="Arial" w:cs="Arial"/>
        </w:rPr>
        <w:t xml:space="preserve"> and updated reference genomes</w:t>
      </w:r>
      <w:r w:rsidR="00210A17" w:rsidRPr="000A154B">
        <w:rPr>
          <w:rFonts w:ascii="Arial" w:hAnsi="Arial" w:cs="Arial"/>
        </w:rPr>
        <w:t xml:space="preserve"> </w:t>
      </w:r>
      <w:r w:rsidR="00210A17" w:rsidRPr="000A154B">
        <w:rPr>
          <w:rFonts w:ascii="Arial" w:hAnsi="Arial" w:cs="Arial"/>
        </w:rPr>
        <w:fldChar w:fldCharType="begin">
          <w:fldData xml:space="preserve">PEVuZE5vdGU+PENpdGU+PEF1dGhvcj5aaG91PC9BdXRob3I+PFllYXI+MjAyMTwvWWVhcj48UmVj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</w:fldData>
        </w:fldChar>
      </w:r>
      <w:r w:rsidR="006B5360" w:rsidRPr="000A154B">
        <w:rPr>
          <w:rFonts w:ascii="Arial" w:hAnsi="Arial" w:cs="Arial"/>
        </w:rPr>
        <w:instrText xml:space="preserve"> ADDIN EN.CITE </w:instrText>
      </w:r>
      <w:r w:rsidR="006B5360" w:rsidRPr="000A154B">
        <w:rPr>
          <w:rFonts w:ascii="Arial" w:hAnsi="Arial" w:cs="Arial"/>
        </w:rPr>
        <w:fldChar w:fldCharType="begin">
          <w:fldData xml:space="preserve">PEVuZE5vdGU+PENpdGU+PEF1dGhvcj5aaG91PC9BdXRob3I+PFllYXI+MjAyMTwvWWVhcj48UmVj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</w:fldData>
        </w:fldChar>
      </w:r>
      <w:r w:rsidR="006B5360" w:rsidRPr="000A154B">
        <w:rPr>
          <w:rFonts w:ascii="Arial" w:hAnsi="Arial" w:cs="Arial"/>
        </w:rPr>
        <w:instrText xml:space="preserve"> ADDIN EN.CITE.DATA </w:instrText>
      </w:r>
      <w:r w:rsidR="006B5360" w:rsidRPr="000A154B">
        <w:rPr>
          <w:rFonts w:ascii="Arial" w:hAnsi="Arial" w:cs="Arial"/>
        </w:rPr>
      </w:r>
      <w:r w:rsidR="006B5360" w:rsidRPr="000A154B">
        <w:rPr>
          <w:rFonts w:ascii="Arial" w:hAnsi="Arial" w:cs="Arial"/>
        </w:rPr>
        <w:fldChar w:fldCharType="end"/>
      </w:r>
      <w:r w:rsidR="00210A17" w:rsidRPr="000A154B">
        <w:rPr>
          <w:rFonts w:ascii="Arial" w:hAnsi="Arial" w:cs="Arial"/>
        </w:rPr>
      </w:r>
      <w:r w:rsidR="00210A17" w:rsidRPr="000A154B">
        <w:rPr>
          <w:rFonts w:ascii="Arial" w:hAnsi="Arial" w:cs="Arial"/>
        </w:rPr>
        <w:fldChar w:fldCharType="separate"/>
      </w:r>
      <w:r w:rsidR="00210A17" w:rsidRPr="000A154B">
        <w:rPr>
          <w:rFonts w:ascii="Arial" w:hAnsi="Arial" w:cs="Arial"/>
          <w:noProof/>
        </w:rPr>
        <w:t>(Zhou et al., 2021)</w:t>
      </w:r>
      <w:r w:rsidR="00210A17" w:rsidRPr="000A154B">
        <w:rPr>
          <w:rFonts w:ascii="Arial" w:hAnsi="Arial" w:cs="Arial"/>
        </w:rPr>
        <w:fldChar w:fldCharType="end"/>
      </w:r>
      <w:r w:rsidRPr="000A154B">
        <w:rPr>
          <w:rFonts w:ascii="Arial" w:hAnsi="Arial" w:cs="Arial"/>
        </w:rPr>
        <w:t xml:space="preserve">, as well as </w:t>
      </w:r>
      <w:r w:rsidR="005C76B5" w:rsidRPr="000A154B">
        <w:rPr>
          <w:rFonts w:ascii="Arial" w:hAnsi="Arial" w:cs="Arial"/>
        </w:rPr>
        <w:t>original</w:t>
      </w:r>
      <w:r w:rsidRPr="000A154B">
        <w:rPr>
          <w:rFonts w:ascii="Arial" w:hAnsi="Arial" w:cs="Arial"/>
        </w:rPr>
        <w:t xml:space="preserve"> programs for read mapping</w:t>
      </w:r>
      <w:r w:rsidR="005C76B5" w:rsidRPr="000A154B">
        <w:rPr>
          <w:rFonts w:ascii="Arial" w:hAnsi="Arial" w:cs="Arial"/>
        </w:rPr>
        <w:t xml:space="preserve"> using </w:t>
      </w:r>
      <w:proofErr w:type="spellStart"/>
      <w:r w:rsidR="005C76B5" w:rsidRPr="000A154B">
        <w:rPr>
          <w:rFonts w:ascii="Arial" w:hAnsi="Arial" w:cs="Arial"/>
        </w:rPr>
        <w:t>NextGenMap</w:t>
      </w:r>
      <w:proofErr w:type="spellEnd"/>
      <w:r w:rsidR="005C76B5" w:rsidRPr="000A154B">
        <w:rPr>
          <w:rFonts w:ascii="Arial" w:hAnsi="Arial" w:cs="Arial"/>
        </w:rPr>
        <w:t xml:space="preserve"> </w:t>
      </w:r>
      <w:r w:rsidR="005C76B5" w:rsidRPr="000A154B">
        <w:rPr>
          <w:rFonts w:ascii="Arial" w:hAnsi="Arial" w:cs="Arial"/>
        </w:rPr>
        <w:fldChar w:fldCharType="begin"/>
      </w:r>
      <w:r w:rsidR="006B5360" w:rsidRPr="000A154B">
        <w:rPr>
          <w:rFonts w:ascii="Arial" w:hAnsi="Arial" w:cs="Arial"/>
        </w:rPr>
        <w:instrText xml:space="preserve"> ADDIN EN.CITE &lt;EndNote&gt;&lt;Cite&gt;&lt;Author&gt;Sedlazeck&lt;/Author&gt;&lt;Year&gt;2013&lt;/Year&gt;&lt;RecNum&gt;504&lt;/RecNum&gt;&lt;DisplayText&gt;(Sedlazeck et al., 2013)&lt;/DisplayText&gt;&lt;record&gt;&lt;rec-number&gt;504&lt;/rec-number&gt;&lt;foreign-keys&gt;&lt;key app="EN" db-id="tw92xdra6092s8e2e0p50fsctsvrvzafd2zd" timestamp="1685268989" guid="7b021572-b6c9-4bd5-a256-abfb80ad7041"&gt;504&lt;/key&gt;&lt;/foreign-keys&gt;&lt;ref-type name="Journal Article"&gt;17&lt;/ref-type&gt;&lt;contributors&gt;&lt;authors&gt;&lt;author&gt;Sedlazeck, Fritz J.&lt;/author&gt;&lt;author&gt;Rescheneder, Philipp&lt;/author&gt;&lt;author&gt;von Haeseler, Arndt&lt;/author&gt;&lt;/authors&gt;&lt;/contributors&gt;&lt;titles&gt;&lt;title&gt;NextGenMap: fast and accurate read mapping in highly polymorphic genomes&lt;/title&gt;&lt;secondary-title&gt;Bioinformatics&lt;/secondary-title&gt;&lt;/titles&gt;&lt;periodical&gt;&lt;full-title&gt;Bioinformatics&lt;/full-title&gt;&lt;/periodical&gt;&lt;pages&gt;2790-2791&lt;/pages&gt;&lt;volume&gt;29&lt;/volume&gt;&lt;number&gt;21&lt;/number&gt;&lt;keywords&gt;&lt;keyword&gt;Bioinformatics&lt;/keyword&gt;&lt;keyword&gt;Contact&lt;/keyword&gt;&lt;keyword&gt;Genome&lt;/keyword&gt;&lt;keyword&gt;Genomes&lt;/keyword&gt;&lt;keyword&gt;Genomics - methods&lt;/keyword&gt;&lt;keyword&gt;Handles&lt;/keyword&gt;&lt;keyword&gt;Hardware&lt;/keyword&gt;&lt;keyword&gt;High-Throughput Nucleotide Sequencing - methods&lt;/keyword&gt;&lt;keyword&gt;Mapping&lt;/keyword&gt;&lt;keyword&gt;On-line systems&lt;/keyword&gt;&lt;keyword&gt;Polymorphism, Genetic&lt;/keyword&gt;&lt;keyword&gt;Sequence Alignment - methods&lt;/keyword&gt;&lt;keyword&gt;Sequencing&lt;/keyword&gt;&lt;keyword&gt;Software&lt;/keyword&gt;&lt;/keywords&gt;&lt;dates&gt;&lt;year&gt;2013&lt;/year&gt;&lt;/dates&gt;&lt;pub-location&gt;England&lt;/pub-location&gt;&lt;isbn&gt;1367-4803&lt;/isbn&gt;&lt;urls&gt;&lt;/urls&gt;&lt;electronic-resource-num&gt;10.1093/bioinformatics/btt468&lt;/electronic-resource-num&gt;&lt;/record&gt;&lt;/Cite&gt;&lt;/EndNote&gt;</w:instrText>
      </w:r>
      <w:r w:rsidR="005C76B5" w:rsidRPr="000A154B">
        <w:rPr>
          <w:rFonts w:ascii="Arial" w:hAnsi="Arial" w:cs="Arial"/>
        </w:rPr>
        <w:fldChar w:fldCharType="separate"/>
      </w:r>
      <w:r w:rsidR="005C76B5" w:rsidRPr="000A154B">
        <w:rPr>
          <w:rFonts w:ascii="Arial" w:hAnsi="Arial" w:cs="Arial"/>
          <w:noProof/>
        </w:rPr>
        <w:t>(Sedlazeck et al., 2013)</w:t>
      </w:r>
      <w:r w:rsidR="005C76B5" w:rsidRPr="000A154B">
        <w:rPr>
          <w:rFonts w:ascii="Arial" w:hAnsi="Arial" w:cs="Arial"/>
        </w:rPr>
        <w:fldChar w:fldCharType="end"/>
      </w:r>
      <w:r w:rsidRPr="000A154B">
        <w:rPr>
          <w:rFonts w:ascii="Arial" w:hAnsi="Arial" w:cs="Arial"/>
        </w:rPr>
        <w:t>, genotype calling</w:t>
      </w:r>
      <w:r w:rsidR="005C76B5" w:rsidRPr="000A154B">
        <w:rPr>
          <w:rFonts w:ascii="Arial" w:hAnsi="Arial" w:cs="Arial"/>
        </w:rPr>
        <w:t xml:space="preserve"> making us of Oct</w:t>
      </w:r>
      <w:ins w:id="237" w:author="luis mijangos" w:date="2023-07-27T07:32:00Z">
        <w:r w:rsidR="00932E7F" w:rsidRPr="000A154B">
          <w:rPr>
            <w:rFonts w:ascii="Arial" w:hAnsi="Arial" w:cs="Arial"/>
          </w:rPr>
          <w:t>o</w:t>
        </w:r>
      </w:ins>
      <w:del w:id="238" w:author="luis mijangos" w:date="2023-07-27T07:32:00Z">
        <w:r w:rsidR="005C76B5" w:rsidRPr="000A154B" w:rsidDel="00932E7F">
          <w:rPr>
            <w:rFonts w:ascii="Arial" w:hAnsi="Arial" w:cs="Arial"/>
          </w:rPr>
          <w:delText>u</w:delText>
        </w:r>
      </w:del>
      <w:r w:rsidR="005C76B5" w:rsidRPr="000A154B">
        <w:rPr>
          <w:rFonts w:ascii="Arial" w:hAnsi="Arial" w:cs="Arial"/>
        </w:rPr>
        <w:t>pus</w:t>
      </w:r>
      <w:r w:rsidRPr="000A154B">
        <w:rPr>
          <w:rFonts w:ascii="Arial" w:hAnsi="Arial" w:cs="Arial"/>
        </w:rPr>
        <w:t xml:space="preserve"> </w:t>
      </w:r>
      <w:r w:rsidR="005C76B5" w:rsidRPr="000A154B">
        <w:rPr>
          <w:rFonts w:ascii="Arial" w:hAnsi="Arial" w:cs="Arial"/>
        </w:rPr>
        <w:fldChar w:fldCharType="begin"/>
      </w:r>
      <w:r w:rsidR="006B5360" w:rsidRPr="000A154B">
        <w:rPr>
          <w:rFonts w:ascii="Arial" w:hAnsi="Arial" w:cs="Arial"/>
        </w:rPr>
        <w:instrText xml:space="preserve"> ADDIN EN.CITE &lt;EndNote&gt;&lt;Cite&gt;&lt;Author&gt;Cooke&lt;/Author&gt;&lt;Year&gt;2021&lt;/Year&gt;&lt;RecNum&gt;505&lt;/RecNum&gt;&lt;DisplayText&gt;(Cooke et al., 2021)&lt;/DisplayText&gt;&lt;record&gt;&lt;rec-number&gt;505&lt;/rec-number&gt;&lt;foreign-keys&gt;&lt;key app="EN" db-id="tw92xdra6092s8e2e0p50fsctsvrvzafd2zd" timestamp="1685269047" guid="262fc4f2-9b83-49d8-a628-c1256de73550"&gt;505&lt;/key&gt;&lt;/foreign-keys&gt;&lt;ref-type name="Journal Article"&gt;17&lt;/ref-type&gt;&lt;contributors&gt;&lt;authors&gt;&lt;author&gt;Cooke, Daniel P.&lt;/author&gt;&lt;author&gt;Wedge, David C.&lt;/author&gt;&lt;author&gt;Lunter, Gerton&lt;/author&gt;&lt;/authors&gt;&lt;/contributors&gt;&lt;titles&gt;&lt;title&gt;A unified haplotype-based method for accurate and comprehensive variant calling&lt;/title&gt;&lt;secondary-title&gt;Nature biotechnology&lt;/secondary-title&gt;&lt;/titles&gt;&lt;periodical&gt;&lt;full-title&gt;Nature biotechnology&lt;/full-title&gt;&lt;/periodical&gt;&lt;pages&gt;885-892&lt;/pages&gt;&lt;volume&gt;39&lt;/volume&gt;&lt;number&gt;7&lt;/number&gt;&lt;keywords&gt;&lt;keyword&gt;Algorithms&lt;/keyword&gt;&lt;keyword&gt;Analysis&lt;/keyword&gt;&lt;keyword&gt;Animals&lt;/keyword&gt;&lt;keyword&gt;Bayes Theorem&lt;/keyword&gt;&lt;keyword&gt;Bayesian analysis&lt;/keyword&gt;&lt;keyword&gt;Computational Biology&lt;/keyword&gt;&lt;keyword&gt;Diploids&lt;/keyword&gt;&lt;keyword&gt;Frequency variation&lt;/keyword&gt;&lt;keyword&gt;Genetic Variation&lt;/keyword&gt;&lt;keyword&gt;Genome, Human&lt;/keyword&gt;&lt;keyword&gt;Genomic structural variations&lt;/keyword&gt;&lt;keyword&gt;Genotype&lt;/keyword&gt;&lt;keyword&gt;Genotypes&lt;/keyword&gt;&lt;keyword&gt;Genotyping&lt;/keyword&gt;&lt;keyword&gt;Haplotypes&lt;/keyword&gt;&lt;keyword&gt;High-Throughput Nucleotide Sequencing&lt;/keyword&gt;&lt;keyword&gt;Humans&lt;/keyword&gt;&lt;keyword&gt;Identification and classification&lt;/keyword&gt;&lt;keyword&gt;Methods&lt;/keyword&gt;&lt;keyword&gt;Models, Genetic&lt;/keyword&gt;&lt;keyword&gt;Mutation&lt;/keyword&gt;&lt;keyword&gt;Nucleotides&lt;/keyword&gt;&lt;keyword&gt;Octopuses&lt;/keyword&gt;&lt;keyword&gt;Ploidy&lt;/keyword&gt;&lt;keyword&gt;Polymorphism, Genetic&lt;/keyword&gt;&lt;keyword&gt;Software&lt;/keyword&gt;&lt;keyword&gt;Tumors&lt;/keyword&gt;&lt;/keywords&gt;&lt;dates&gt;&lt;year&gt;2021&lt;/year&gt;&lt;/dates&gt;&lt;pub-location&gt;United States&lt;/pub-location&gt;&lt;publisher&gt;Nature Publishing Group&lt;/publisher&gt;&lt;isbn&gt;1087-0156&lt;/isbn&gt;&lt;urls&gt;&lt;/urls&gt;&lt;electronic-resource-num&gt;10.1038/s41587-021-00861-3&lt;/electronic-resource-num&gt;&lt;/record&gt;&lt;/Cite&gt;&lt;/EndNote&gt;</w:instrText>
      </w:r>
      <w:r w:rsidR="005C76B5" w:rsidRPr="000A154B">
        <w:rPr>
          <w:rFonts w:ascii="Arial" w:hAnsi="Arial" w:cs="Arial"/>
        </w:rPr>
        <w:fldChar w:fldCharType="separate"/>
      </w:r>
      <w:r w:rsidR="005C76B5" w:rsidRPr="000A154B">
        <w:rPr>
          <w:rFonts w:ascii="Arial" w:hAnsi="Arial" w:cs="Arial"/>
          <w:noProof/>
        </w:rPr>
        <w:t>(Cooke et al., 2021)</w:t>
      </w:r>
      <w:r w:rsidR="005C76B5" w:rsidRPr="000A154B">
        <w:rPr>
          <w:rFonts w:ascii="Arial" w:hAnsi="Arial" w:cs="Arial"/>
        </w:rPr>
        <w:fldChar w:fldCharType="end"/>
      </w:r>
      <w:r w:rsidR="005C76B5" w:rsidRPr="000A154B">
        <w:rPr>
          <w:rFonts w:ascii="Arial" w:hAnsi="Arial" w:cs="Arial"/>
        </w:rPr>
        <w:t xml:space="preserve"> </w:t>
      </w:r>
      <w:r w:rsidRPr="000A154B">
        <w:rPr>
          <w:rFonts w:ascii="Arial" w:hAnsi="Arial" w:cs="Arial"/>
        </w:rPr>
        <w:t xml:space="preserve">and </w:t>
      </w:r>
      <w:del w:id="239" w:author="luis mijangos" w:date="2023-07-27T08:16:00Z">
        <w:r w:rsidRPr="000A154B" w:rsidDel="00584D2B">
          <w:rPr>
            <w:rFonts w:ascii="Arial" w:hAnsi="Arial" w:cs="Arial"/>
          </w:rPr>
          <w:delText>data analysis</w:delText>
        </w:r>
        <w:r w:rsidR="005C76B5" w:rsidRPr="000A154B" w:rsidDel="00584D2B">
          <w:rPr>
            <w:rFonts w:ascii="Arial" w:hAnsi="Arial" w:cs="Arial"/>
          </w:rPr>
          <w:delText xml:space="preserve"> using dartR </w:delText>
        </w:r>
        <w:r w:rsidR="005C76B5" w:rsidRPr="000A154B" w:rsidDel="00584D2B">
          <w:rPr>
            <w:rFonts w:ascii="Arial" w:hAnsi="Arial" w:cs="Arial"/>
          </w:rPr>
          <w:fldChar w:fldCharType="begin"/>
        </w:r>
        <w:r w:rsidR="006B5360" w:rsidRPr="000A154B" w:rsidDel="00584D2B">
          <w:rPr>
            <w:rFonts w:ascii="Arial" w:hAnsi="Arial" w:cs="Arial"/>
          </w:rPr>
          <w:delInstrText xml:space="preserve"> ADDIN EN.CITE &lt;EndNote&gt;&lt;Cite&gt;&lt;Author&gt;Mijangos&lt;/Author&gt;&lt;Year&gt;2022&lt;/Year&gt;&lt;RecNum&gt;506&lt;/RecNum&gt;&lt;DisplayText&gt;(Jose Luis Mijangos et al., 2022)&lt;/DisplayText&gt;&lt;record&gt;&lt;rec-number&gt;506&lt;/rec-number&gt;&lt;foreign-keys&gt;&lt;key app="EN" db-id="tw92xdra6092s8e2e0p50fsctsvrvzafd2zd" timestamp="1685269123" guid="269de332-fd63-47d9-90af-d29372468b37"&gt;506&lt;/key&gt;&lt;/foreign-keys&gt;&lt;ref-type name="Journal Article"&gt;17&lt;/ref-type&gt;&lt;contributors&gt;&lt;authors&gt;&lt;author&gt;Mijangos, Jose Luis&lt;/author&gt;&lt;author&gt;Gruber, Bernd&lt;/author&gt;&lt;author&gt;Berry, Oliver&lt;/author&gt;&lt;author&gt;Pacioni, Carlo&lt;/author&gt;&lt;author&gt;Georges, Arthur&lt;/author&gt;&lt;/authors&gt;&lt;/contributors&gt;&lt;titles&gt;&lt;title&gt;dartR v2: An accessible genetic analysis platform for conservation, ecology and agriculture&lt;/title&gt;&lt;secondary-title&gt;Methods in ecology and evolution&lt;/secondary-title&gt;&lt;/titles&gt;&lt;periodical&gt;&lt;full-title&gt;Methods in ecology and evolution&lt;/full-title&gt;&lt;/periodical&gt;&lt;pages&gt;2150-2158&lt;/pages&gt;&lt;volume&gt;13&lt;/volume&gt;&lt;number&gt;10&lt;/number&gt;&lt;keywords&gt;&lt;keyword&gt;Accessibility&lt;/keyword&gt;&lt;keyword&gt;Amplification&lt;/keyword&gt;&lt;keyword&gt;Conservation&lt;/keyword&gt;&lt;keyword&gt;conservation genetics&lt;/keyword&gt;&lt;keyword&gt;DArT&lt;/keyword&gt;&lt;keyword&gt;Data analysis&lt;/keyword&gt;&lt;keyword&gt;Genetic analysis&lt;/keyword&gt;&lt;keyword&gt;Markers&lt;/keyword&gt;&lt;keyword&gt;next</w:delInstrText>
        </w:r>
        <w:r w:rsidR="006B5360" w:rsidRPr="000A154B" w:rsidDel="00584D2B">
          <w:rPr>
            <w:rFonts w:ascii="Cambria Math" w:hAnsi="Cambria Math" w:cs="Cambria Math"/>
          </w:rPr>
          <w:delInstrText>‐</w:delInstrText>
        </w:r>
        <w:r w:rsidR="006B5360" w:rsidRPr="000A154B" w:rsidDel="00584D2B">
          <w:rPr>
            <w:rFonts w:ascii="Arial" w:hAnsi="Arial" w:cs="Arial"/>
          </w:rPr>
          <w:delInstrText>generation sequencing&lt;/keyword&gt;&lt;keyword&gt;Nucleotides&lt;/keyword&gt;&lt;keyword&gt;Packages&lt;/keyword&gt;&lt;keyword&gt;Quality control&lt;/keyword&gt;&lt;keyword&gt;Single-nucleotide polymorphism&lt;/keyword&gt;&lt;keyword&gt;User experience&lt;/keyword&gt;&lt;keyword&gt;User services&lt;/keyword&gt;&lt;/keywords&gt;&lt;dates&gt;&lt;year&gt;2022&lt;/year&gt;&lt;/dates&gt;&lt;pub-location&gt;London&lt;/pub-location&gt;&lt;publisher&gt;Wiley Subscription Services, Inc&lt;/publisher&gt;&lt;isbn&gt;2041-210X&lt;/isbn&gt;&lt;urls&gt;&lt;/urls&gt;&lt;electronic-resource-num&gt;10.1111/2041-210X.13918&lt;/electronic-resource-num&gt;&lt;/record&gt;&lt;/Cite&gt;&lt;/EndNote&gt;</w:delInstrText>
        </w:r>
        <w:r w:rsidR="005C76B5" w:rsidRPr="000A154B" w:rsidDel="00584D2B">
          <w:rPr>
            <w:rFonts w:ascii="Arial" w:hAnsi="Arial" w:cs="Arial"/>
          </w:rPr>
          <w:fldChar w:fldCharType="separate"/>
        </w:r>
        <w:r w:rsidR="005C76B5" w:rsidRPr="000A154B" w:rsidDel="00584D2B">
          <w:rPr>
            <w:rFonts w:ascii="Arial" w:hAnsi="Arial" w:cs="Arial"/>
            <w:noProof/>
          </w:rPr>
          <w:delText>(Jose Luis Mijangos et al., 2022)</w:delText>
        </w:r>
        <w:r w:rsidR="005C76B5" w:rsidRPr="000A154B" w:rsidDel="00584D2B">
          <w:rPr>
            <w:rFonts w:ascii="Arial" w:hAnsi="Arial" w:cs="Arial"/>
          </w:rPr>
          <w:fldChar w:fldCharType="end"/>
        </w:r>
        <w:r w:rsidRPr="000A154B" w:rsidDel="00584D2B">
          <w:rPr>
            <w:rFonts w:ascii="Arial" w:hAnsi="Arial" w:cs="Arial"/>
          </w:rPr>
          <w:delText xml:space="preserve">. </w:delText>
        </w:r>
      </w:del>
      <w:moveFromRangeStart w:id="240" w:author="luis mijangos" w:date="2023-07-27T07:43:00Z" w:name="move141336252"/>
      <w:moveFrom w:id="241" w:author="luis mijangos" w:date="2023-07-27T07:43:00Z">
        <w:del w:id="242" w:author="luis mijangos" w:date="2023-07-27T08:16:00Z">
          <w:r w:rsidR="00210A17" w:rsidRPr="000A154B" w:rsidDel="00584D2B">
            <w:rPr>
              <w:rFonts w:ascii="Arial" w:hAnsi="Arial" w:cs="Arial"/>
            </w:rPr>
            <w:delText>Identification</w:delText>
          </w:r>
          <w:r w:rsidRPr="000A154B" w:rsidDel="00584D2B">
            <w:rPr>
              <w:rFonts w:ascii="Arial" w:hAnsi="Arial" w:cs="Arial"/>
            </w:rPr>
            <w:delText xml:space="preserve"> of genes was completed using a variety of methods, including PCA analysis</w:delText>
          </w:r>
          <w:r w:rsidR="005C76B5" w:rsidRPr="000A154B" w:rsidDel="00584D2B">
            <w:rPr>
              <w:rFonts w:ascii="Arial" w:hAnsi="Arial" w:cs="Arial"/>
            </w:rPr>
            <w:delText xml:space="preserve"> </w:delText>
          </w:r>
          <w:r w:rsidR="005C76B5" w:rsidRPr="000A154B" w:rsidDel="00584D2B">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006B5360" w:rsidRPr="000A154B" w:rsidDel="00584D2B">
            <w:rPr>
              <w:rFonts w:ascii="Arial" w:hAnsi="Arial" w:cs="Arial"/>
            </w:rPr>
            <w:delInstrText xml:space="preserve"> ADDIN EN.CITE </w:delInstrText>
          </w:r>
          <w:r w:rsidR="006B5360" w:rsidRPr="000A154B" w:rsidDel="00584D2B">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006B5360" w:rsidRPr="000A154B" w:rsidDel="00584D2B">
            <w:rPr>
              <w:rFonts w:ascii="Arial" w:hAnsi="Arial" w:cs="Arial"/>
            </w:rPr>
            <w:delInstrText xml:space="preserve"> ADDIN EN.CITE.DATA </w:delInstrText>
          </w:r>
        </w:del>
      </w:moveFrom>
      <w:del w:id="243" w:author="luis mijangos" w:date="2023-07-27T07:43:00Z">
        <w:r w:rsidR="006B5360" w:rsidRPr="000A154B" w:rsidDel="00584D2B">
          <w:rPr>
            <w:rFonts w:ascii="Arial" w:hAnsi="Arial" w:cs="Arial"/>
          </w:rPr>
        </w:r>
      </w:del>
      <w:moveFrom w:id="244" w:author="luis mijangos" w:date="2023-07-27T07:43:00Z">
        <w:del w:id="245" w:author="luis mijangos" w:date="2023-07-27T08:16:00Z">
          <w:r w:rsidR="006B5360" w:rsidRPr="000A154B" w:rsidDel="00584D2B">
            <w:rPr>
              <w:rFonts w:ascii="Arial" w:hAnsi="Arial" w:cs="Arial"/>
            </w:rPr>
            <w:fldChar w:fldCharType="end"/>
          </w:r>
        </w:del>
      </w:moveFrom>
      <w:del w:id="246" w:author="luis mijangos" w:date="2023-07-27T07:43:00Z">
        <w:r w:rsidR="005C76B5" w:rsidRPr="000A154B" w:rsidDel="00584D2B">
          <w:rPr>
            <w:rFonts w:ascii="Arial" w:hAnsi="Arial" w:cs="Arial"/>
          </w:rPr>
        </w:r>
      </w:del>
      <w:moveFrom w:id="247" w:author="luis mijangos" w:date="2023-07-27T07:43:00Z">
        <w:del w:id="248" w:author="luis mijangos" w:date="2023-07-27T08:16:00Z">
          <w:r w:rsidR="005C76B5" w:rsidRPr="000A154B" w:rsidDel="00584D2B">
            <w:rPr>
              <w:rFonts w:ascii="Arial" w:hAnsi="Arial" w:cs="Arial"/>
            </w:rPr>
            <w:fldChar w:fldCharType="separate"/>
          </w:r>
          <w:r w:rsidR="005C76B5" w:rsidRPr="000A154B" w:rsidDel="00584D2B">
            <w:rPr>
              <w:rFonts w:ascii="Arial" w:hAnsi="Arial" w:cs="Arial"/>
              <w:noProof/>
            </w:rPr>
            <w:delText>(Price et al., 2006)</w:delText>
          </w:r>
          <w:r w:rsidR="005C76B5" w:rsidRPr="000A154B" w:rsidDel="00584D2B">
            <w:rPr>
              <w:rFonts w:ascii="Arial" w:hAnsi="Arial" w:cs="Arial"/>
            </w:rPr>
            <w:fldChar w:fldCharType="end"/>
          </w:r>
          <w:r w:rsidRPr="000A154B" w:rsidDel="00584D2B">
            <w:rPr>
              <w:rFonts w:ascii="Arial" w:hAnsi="Arial" w:cs="Arial"/>
            </w:rPr>
            <w:delText>, identification of FST outliers</w:delText>
          </w:r>
          <w:r w:rsidR="005C76B5" w:rsidRPr="000A154B" w:rsidDel="00584D2B">
            <w:rPr>
              <w:rFonts w:ascii="Arial" w:hAnsi="Arial" w:cs="Arial"/>
            </w:rPr>
            <w:delText xml:space="preserve"> </w:delText>
          </w:r>
          <w:r w:rsidR="005C76B5" w:rsidRPr="000A154B" w:rsidDel="00584D2B">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6B5360" w:rsidRPr="000A154B" w:rsidDel="00584D2B">
            <w:rPr>
              <w:rFonts w:ascii="Arial" w:hAnsi="Arial" w:cs="Arial"/>
            </w:rPr>
            <w:delInstrText xml:space="preserve"> ADDIN EN.CITE </w:delInstrText>
          </w:r>
          <w:r w:rsidR="006B5360" w:rsidRPr="000A154B" w:rsidDel="00584D2B">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6B5360" w:rsidRPr="000A154B" w:rsidDel="00584D2B">
            <w:rPr>
              <w:rFonts w:ascii="Arial" w:hAnsi="Arial" w:cs="Arial"/>
            </w:rPr>
            <w:delInstrText xml:space="preserve"> ADDIN EN.CITE.DATA </w:delInstrText>
          </w:r>
        </w:del>
      </w:moveFrom>
      <w:del w:id="249" w:author="luis mijangos" w:date="2023-07-27T07:43:00Z">
        <w:r w:rsidR="006B5360" w:rsidRPr="000A154B" w:rsidDel="00584D2B">
          <w:rPr>
            <w:rFonts w:ascii="Arial" w:hAnsi="Arial" w:cs="Arial"/>
          </w:rPr>
        </w:r>
      </w:del>
      <w:moveFrom w:id="250" w:author="luis mijangos" w:date="2023-07-27T07:43:00Z">
        <w:del w:id="251" w:author="luis mijangos" w:date="2023-07-27T08:16:00Z">
          <w:r w:rsidR="006B5360" w:rsidRPr="000A154B" w:rsidDel="00584D2B">
            <w:rPr>
              <w:rFonts w:ascii="Arial" w:hAnsi="Arial" w:cs="Arial"/>
            </w:rPr>
            <w:fldChar w:fldCharType="end"/>
          </w:r>
        </w:del>
      </w:moveFrom>
      <w:del w:id="252" w:author="luis mijangos" w:date="2023-07-27T07:43:00Z">
        <w:r w:rsidR="005C76B5" w:rsidRPr="000A154B" w:rsidDel="00584D2B">
          <w:rPr>
            <w:rFonts w:ascii="Arial" w:hAnsi="Arial" w:cs="Arial"/>
          </w:rPr>
        </w:r>
      </w:del>
      <w:moveFrom w:id="253" w:author="luis mijangos" w:date="2023-07-27T07:43:00Z">
        <w:del w:id="254" w:author="luis mijangos" w:date="2023-07-27T08:16:00Z">
          <w:r w:rsidR="005C76B5" w:rsidRPr="000A154B" w:rsidDel="00584D2B">
            <w:rPr>
              <w:rFonts w:ascii="Arial" w:hAnsi="Arial" w:cs="Arial"/>
            </w:rPr>
            <w:fldChar w:fldCharType="separate"/>
          </w:r>
          <w:r w:rsidR="005C76B5" w:rsidRPr="000A154B" w:rsidDel="00584D2B">
            <w:rPr>
              <w:rFonts w:ascii="Arial" w:hAnsi="Arial" w:cs="Arial"/>
              <w:noProof/>
            </w:rPr>
            <w:delText>(Brauer et al., 2018)</w:delText>
          </w:r>
          <w:r w:rsidR="005C76B5" w:rsidRPr="000A154B" w:rsidDel="00584D2B">
            <w:rPr>
              <w:rFonts w:ascii="Arial" w:hAnsi="Arial" w:cs="Arial"/>
            </w:rPr>
            <w:fldChar w:fldCharType="end"/>
          </w:r>
          <w:r w:rsidRPr="000A154B" w:rsidDel="00584D2B">
            <w:rPr>
              <w:rFonts w:ascii="Arial" w:hAnsi="Arial" w:cs="Arial"/>
            </w:rPr>
            <w:delText xml:space="preserve">, comparative genomics </w:delText>
          </w:r>
          <w:r w:rsidR="005C76B5" w:rsidRPr="000A154B" w:rsidDel="00584D2B">
            <w:rPr>
              <w:rFonts w:ascii="Arial" w:hAnsi="Arial" w:cs="Arial"/>
            </w:rPr>
            <w:delText>making use of</w:delText>
          </w:r>
          <w:r w:rsidRPr="000A154B" w:rsidDel="00584D2B">
            <w:rPr>
              <w:rFonts w:ascii="Arial" w:hAnsi="Arial" w:cs="Arial"/>
            </w:rPr>
            <w:delText xml:space="preserve"> the program Genespace </w:delText>
          </w:r>
          <w:r w:rsidR="005C76B5" w:rsidRPr="000A154B" w:rsidDel="00584D2B">
            <w:rPr>
              <w:rFonts w:ascii="Arial" w:hAnsi="Arial" w:cs="Arial"/>
            </w:rPr>
            <w:fldChar w:fldCharType="begin"/>
          </w:r>
          <w:r w:rsidR="006B5360" w:rsidRPr="000A154B" w:rsidDel="00584D2B">
            <w:rPr>
              <w:rFonts w:ascii="Arial" w:hAnsi="Arial" w:cs="Arial"/>
            </w:rPr>
            <w:delInstrText xml:space="preserve"> ADDIN EN.CITE &lt;EndNote&gt;&lt;Cite&gt;&lt;Year&gt;2022&lt;/Year&gt;&lt;RecNum&gt;509&lt;/RecNum&gt;&lt;DisplayText&gt;(&amp;quot;GENESPACE: syntenic pan-genome annotations for eukaryotes,&amp;quot; 2022)&lt;/DisplayText&gt;&lt;record&gt;&lt;rec-number&gt;509&lt;/rec-number&gt;&lt;foreign-keys&gt;&lt;key app="EN" db-id="tw92xdra6092s8e2e0p50fsctsvrvzafd2zd" timestamp="1685269276" guid="70914bf0-f667-4ccf-b11f-8e91566da68e"&gt;509&lt;/key&gt;&lt;/foreign-keys&gt;&lt;ref-type name="Journal Article"&gt;17&lt;/ref-type&gt;&lt;contributors&gt;&lt;/contributors&gt;&lt;titles&gt;&lt;title&gt;GENESPACE: syntenic pan-genome annotations for eukaryotes&lt;/title&gt;&lt;/titles&gt;&lt;pages&gt;1917&lt;/pages&gt;&lt;keywords&gt;&lt;keyword&gt;Chromosomes&lt;/keyword&gt;&lt;keyword&gt;Genetic research&lt;/keyword&gt;&lt;keyword&gt;Genomes&lt;/keyword&gt;&lt;keyword&gt;Genomics&lt;/keyword&gt;&lt;keyword&gt;Quantitative genetics&lt;/keyword&gt;&lt;/keywords&gt;&lt;dates&gt;&lt;year&gt;2022&lt;/year&gt;&lt;/dates&gt;&lt;publisher&gt;NewsRX LLC&lt;/publisher&gt;&lt;isbn&gt;1552-2466&lt;/isbn&gt;&lt;urls&gt;&lt;/urls&gt;&lt;/record&gt;&lt;/Cite&gt;&lt;/EndNote&gt;</w:delInstrText>
          </w:r>
          <w:r w:rsidR="005C76B5" w:rsidRPr="000A154B" w:rsidDel="00584D2B">
            <w:rPr>
              <w:rFonts w:ascii="Arial" w:hAnsi="Arial" w:cs="Arial"/>
            </w:rPr>
            <w:fldChar w:fldCharType="separate"/>
          </w:r>
          <w:r w:rsidR="005C76B5" w:rsidRPr="000A154B" w:rsidDel="00584D2B">
            <w:rPr>
              <w:rFonts w:ascii="Arial" w:hAnsi="Arial" w:cs="Arial"/>
              <w:noProof/>
            </w:rPr>
            <w:delText>("GENESPACE: syntenic pan-genome annotations for eukaryotes," 2022)</w:delText>
          </w:r>
          <w:r w:rsidR="005C76B5" w:rsidRPr="000A154B" w:rsidDel="00584D2B">
            <w:rPr>
              <w:rFonts w:ascii="Arial" w:hAnsi="Arial" w:cs="Arial"/>
            </w:rPr>
            <w:fldChar w:fldCharType="end"/>
          </w:r>
          <w:r w:rsidR="0002596E" w:rsidRPr="000A154B" w:rsidDel="00584D2B">
            <w:rPr>
              <w:rFonts w:ascii="Arial" w:hAnsi="Arial" w:cs="Arial"/>
            </w:rPr>
            <w:delText xml:space="preserve"> </w:delText>
          </w:r>
          <w:r w:rsidRPr="000A154B" w:rsidDel="00584D2B">
            <w:rPr>
              <w:rFonts w:ascii="Arial" w:hAnsi="Arial" w:cs="Arial"/>
            </w:rPr>
            <w:delText>and genotype-environment associated studies</w:delText>
          </w:r>
          <w:r w:rsidR="0002596E" w:rsidRPr="000A154B" w:rsidDel="00584D2B">
            <w:rPr>
              <w:rFonts w:ascii="Arial" w:hAnsi="Arial" w:cs="Arial"/>
            </w:rPr>
            <w:delText xml:space="preserve"> </w:delText>
          </w:r>
          <w:r w:rsidR="0002596E" w:rsidRPr="000A154B" w:rsidDel="00584D2B">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6B5360" w:rsidRPr="000A154B" w:rsidDel="00584D2B">
            <w:rPr>
              <w:rFonts w:ascii="Arial" w:hAnsi="Arial" w:cs="Arial"/>
            </w:rPr>
            <w:delInstrText xml:space="preserve"> ADDIN EN.CITE </w:delInstrText>
          </w:r>
          <w:r w:rsidR="006B5360" w:rsidRPr="000A154B" w:rsidDel="00584D2B">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6B5360" w:rsidRPr="000A154B" w:rsidDel="00584D2B">
            <w:rPr>
              <w:rFonts w:ascii="Arial" w:hAnsi="Arial" w:cs="Arial"/>
            </w:rPr>
            <w:delInstrText xml:space="preserve"> ADDIN EN.CITE.DATA </w:delInstrText>
          </w:r>
        </w:del>
      </w:moveFrom>
      <w:del w:id="255" w:author="luis mijangos" w:date="2023-07-27T07:43:00Z">
        <w:r w:rsidR="006B5360" w:rsidRPr="000A154B" w:rsidDel="00584D2B">
          <w:rPr>
            <w:rFonts w:ascii="Arial" w:hAnsi="Arial" w:cs="Arial"/>
          </w:rPr>
        </w:r>
      </w:del>
      <w:moveFrom w:id="256" w:author="luis mijangos" w:date="2023-07-27T07:43:00Z">
        <w:del w:id="257" w:author="luis mijangos" w:date="2023-07-27T08:16:00Z">
          <w:r w:rsidR="006B5360" w:rsidRPr="000A154B" w:rsidDel="00584D2B">
            <w:rPr>
              <w:rFonts w:ascii="Arial" w:hAnsi="Arial" w:cs="Arial"/>
            </w:rPr>
            <w:fldChar w:fldCharType="end"/>
          </w:r>
        </w:del>
      </w:moveFrom>
      <w:del w:id="258" w:author="luis mijangos" w:date="2023-07-27T07:43:00Z">
        <w:r w:rsidR="0002596E" w:rsidRPr="000A154B" w:rsidDel="00584D2B">
          <w:rPr>
            <w:rFonts w:ascii="Arial" w:hAnsi="Arial" w:cs="Arial"/>
          </w:rPr>
        </w:r>
      </w:del>
      <w:moveFrom w:id="259" w:author="luis mijangos" w:date="2023-07-27T07:43:00Z">
        <w:del w:id="260" w:author="luis mijangos" w:date="2023-07-27T08:16:00Z">
          <w:r w:rsidR="0002596E" w:rsidRPr="000A154B" w:rsidDel="00584D2B">
            <w:rPr>
              <w:rFonts w:ascii="Arial" w:hAnsi="Arial" w:cs="Arial"/>
            </w:rPr>
            <w:fldChar w:fldCharType="separate"/>
          </w:r>
          <w:r w:rsidR="0002596E" w:rsidRPr="000A154B" w:rsidDel="00584D2B">
            <w:rPr>
              <w:rFonts w:ascii="Arial" w:hAnsi="Arial" w:cs="Arial"/>
              <w:noProof/>
            </w:rPr>
            <w:delText>(Brauer et al., 2018)</w:delText>
          </w:r>
          <w:r w:rsidR="0002596E" w:rsidRPr="000A154B" w:rsidDel="00584D2B">
            <w:rPr>
              <w:rFonts w:ascii="Arial" w:hAnsi="Arial" w:cs="Arial"/>
            </w:rPr>
            <w:fldChar w:fldCharType="end"/>
          </w:r>
          <w:r w:rsidRPr="000A154B" w:rsidDel="00584D2B">
            <w:rPr>
              <w:rFonts w:ascii="Arial" w:hAnsi="Arial" w:cs="Arial"/>
            </w:rPr>
            <w:delText xml:space="preserve">. </w:delText>
          </w:r>
          <w:r w:rsidR="0002596E" w:rsidRPr="000A154B" w:rsidDel="00584D2B">
            <w:rPr>
              <w:rFonts w:ascii="Arial" w:hAnsi="Arial" w:cs="Arial"/>
            </w:rPr>
            <w:delText xml:space="preserve">Following the study, the data was transferred to and stores in the Research Data Store (RDS) service at the University of Sydney. </w:delText>
          </w:r>
        </w:del>
      </w:moveFrom>
      <w:moveFromRangeEnd w:id="240"/>
    </w:p>
    <w:p w14:paraId="7D35C8B9" w14:textId="77777777" w:rsidR="000D7917" w:rsidRPr="000A154B" w:rsidRDefault="000D7917" w:rsidP="000A154B">
      <w:pPr>
        <w:snapToGrid w:val="0"/>
        <w:spacing w:before="100" w:beforeAutospacing="1" w:after="100" w:afterAutospacing="1"/>
        <w:jc w:val="both"/>
        <w:rPr>
          <w:ins w:id="261" w:author="luis mijangos" w:date="2023-07-27T07:56:00Z"/>
          <w:rFonts w:ascii="Arial" w:hAnsi="Arial" w:cs="Arial"/>
        </w:rPr>
        <w:pPrChange w:id="262" w:author="luis mijangos" w:date="2023-07-28T14:38:00Z">
          <w:pPr/>
        </w:pPrChange>
      </w:pPr>
      <w:ins w:id="263" w:author="luis mijangos" w:date="2023-07-27T07:54:00Z">
        <w:r w:rsidRPr="000A154B">
          <w:rPr>
            <w:rFonts w:ascii="Arial" w:hAnsi="Arial" w:cs="Arial"/>
          </w:rPr>
          <w:t>The</w:t>
        </w:r>
      </w:ins>
      <w:ins w:id="264" w:author="luis mijangos" w:date="2023-07-27T07:56:00Z">
        <w:r w:rsidRPr="000A154B">
          <w:rPr>
            <w:rFonts w:ascii="Arial" w:hAnsi="Arial" w:cs="Arial"/>
          </w:rPr>
          <w:t xml:space="preserve"> location of</w:t>
        </w:r>
      </w:ins>
      <w:ins w:id="265" w:author="luis mijangos" w:date="2023-07-27T07:54:00Z">
        <w:r w:rsidRPr="000A154B">
          <w:rPr>
            <w:rFonts w:ascii="Arial" w:hAnsi="Arial" w:cs="Arial"/>
          </w:rPr>
          <w:t xml:space="preserve"> interferon genes </w:t>
        </w:r>
        <w:proofErr w:type="gramStart"/>
        <w:r w:rsidRPr="000A154B">
          <w:rPr>
            <w:rFonts w:ascii="Arial" w:hAnsi="Arial" w:cs="Arial"/>
          </w:rPr>
          <w:t>were</w:t>
        </w:r>
      </w:ins>
      <w:proofErr w:type="gramEnd"/>
      <w:ins w:id="266" w:author="luis mijangos" w:date="2023-07-27T07:56:00Z">
        <w:r w:rsidRPr="000A154B">
          <w:rPr>
            <w:rFonts w:ascii="Arial" w:hAnsi="Arial" w:cs="Arial"/>
          </w:rPr>
          <w:t xml:space="preserve"> retrieved from… </w:t>
        </w:r>
      </w:ins>
    </w:p>
    <w:p w14:paraId="38C236BA" w14:textId="1C843773" w:rsidR="000D7917" w:rsidRPr="000A154B" w:rsidRDefault="000D7917" w:rsidP="000A154B">
      <w:pPr>
        <w:snapToGrid w:val="0"/>
        <w:spacing w:before="100" w:beforeAutospacing="1" w:after="100" w:afterAutospacing="1"/>
        <w:jc w:val="both"/>
        <w:rPr>
          <w:ins w:id="267" w:author="luis mijangos" w:date="2023-07-27T07:58:00Z"/>
          <w:rFonts w:ascii="Arial" w:hAnsi="Arial" w:cs="Arial"/>
        </w:rPr>
        <w:pPrChange w:id="268" w:author="luis mijangos" w:date="2023-07-28T14:38:00Z">
          <w:pPr/>
        </w:pPrChange>
      </w:pPr>
      <w:ins w:id="269" w:author="luis mijangos" w:date="2023-07-27T07:57:00Z">
        <w:r w:rsidRPr="000A154B">
          <w:rPr>
            <w:rFonts w:ascii="Arial" w:hAnsi="Arial" w:cs="Arial"/>
          </w:rPr>
          <w:t xml:space="preserve">Interferon genes </w:t>
        </w:r>
        <w:proofErr w:type="spellStart"/>
        <w:r w:rsidRPr="000A154B">
          <w:rPr>
            <w:rFonts w:ascii="Arial" w:hAnsi="Arial" w:cs="Arial"/>
          </w:rPr>
          <w:t>analised</w:t>
        </w:r>
        <w:proofErr w:type="spellEnd"/>
        <w:r w:rsidRPr="000A154B">
          <w:rPr>
            <w:rFonts w:ascii="Arial" w:hAnsi="Arial" w:cs="Arial"/>
          </w:rPr>
          <w:t xml:space="preserve"> in this study were…</w:t>
        </w:r>
      </w:ins>
    </w:p>
    <w:p w14:paraId="29725865" w14:textId="6AECC685" w:rsidR="000D7917" w:rsidRPr="000A154B" w:rsidRDefault="000D7917" w:rsidP="000A154B">
      <w:pPr>
        <w:snapToGrid w:val="0"/>
        <w:spacing w:before="100" w:beforeAutospacing="1" w:after="100" w:afterAutospacing="1"/>
        <w:jc w:val="both"/>
        <w:rPr>
          <w:rFonts w:ascii="Arial" w:hAnsi="Arial" w:cs="Arial"/>
        </w:rPr>
        <w:pPrChange w:id="270" w:author="luis mijangos" w:date="2023-07-28T14:38:00Z">
          <w:pPr/>
        </w:pPrChange>
      </w:pPr>
      <w:ins w:id="271" w:author="luis mijangos" w:date="2023-07-27T07:58:00Z">
        <w:r w:rsidRPr="000A154B">
          <w:rPr>
            <w:rFonts w:ascii="Arial" w:hAnsi="Arial" w:cs="Arial"/>
          </w:rPr>
          <w:t xml:space="preserve">Create a table </w:t>
        </w:r>
        <w:r w:rsidR="00A64C44" w:rsidRPr="000A154B">
          <w:rPr>
            <w:rFonts w:ascii="Arial" w:hAnsi="Arial" w:cs="Arial"/>
          </w:rPr>
          <w:t>with information of the IFN genes like loc</w:t>
        </w:r>
      </w:ins>
      <w:ins w:id="272" w:author="luis mijangos" w:date="2023-07-27T07:59:00Z">
        <w:r w:rsidR="00A64C44" w:rsidRPr="000A154B">
          <w:rPr>
            <w:rFonts w:ascii="Arial" w:hAnsi="Arial" w:cs="Arial"/>
          </w:rPr>
          <w:t xml:space="preserve">ation, function, </w:t>
        </w:r>
        <w:proofErr w:type="gramStart"/>
        <w:r w:rsidR="00A64C44" w:rsidRPr="000A154B">
          <w:rPr>
            <w:rFonts w:ascii="Arial" w:hAnsi="Arial" w:cs="Arial"/>
          </w:rPr>
          <w:t>etc</w:t>
        </w:r>
        <w:proofErr w:type="gramEnd"/>
        <w:r w:rsidR="00A64C44" w:rsidRPr="000A154B">
          <w:rPr>
            <w:rFonts w:ascii="Arial" w:hAnsi="Arial" w:cs="Arial"/>
          </w:rPr>
          <w:t xml:space="preserve"> </w:t>
        </w:r>
      </w:ins>
    </w:p>
    <w:p w14:paraId="4DF5ED9E" w14:textId="77777777" w:rsidR="00584D2B" w:rsidRPr="000A154B" w:rsidRDefault="00A64C44" w:rsidP="000A154B">
      <w:pPr>
        <w:snapToGrid w:val="0"/>
        <w:spacing w:before="100" w:beforeAutospacing="1" w:after="100" w:afterAutospacing="1"/>
        <w:jc w:val="both"/>
        <w:rPr>
          <w:ins w:id="273" w:author="luis mijangos" w:date="2023-07-27T08:11:00Z"/>
          <w:rFonts w:ascii="Arial" w:hAnsi="Arial" w:cs="Arial"/>
        </w:rPr>
      </w:pPr>
      <w:commentRangeStart w:id="274"/>
      <w:ins w:id="275" w:author="luis mijangos" w:date="2023-07-27T08:01:00Z">
        <w:r w:rsidRPr="000A154B">
          <w:rPr>
            <w:rFonts w:ascii="Arial" w:hAnsi="Arial" w:cs="Arial"/>
          </w:rPr>
          <w:t xml:space="preserve">Identification of genes was completed using a variety of methods, including PCA analysis </w:t>
        </w:r>
        <w:r w:rsidRPr="000A154B">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Pr="000A154B">
          <w:rPr>
            <w:rFonts w:ascii="Arial" w:hAnsi="Arial" w:cs="Arial"/>
          </w:rPr>
          <w:instrText xml:space="preserve"> ADDIN EN.CITE </w:instrText>
        </w:r>
        <w:r w:rsidRPr="000A154B">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Pr="000A154B">
          <w:rPr>
            <w:rFonts w:ascii="Arial" w:hAnsi="Arial" w:cs="Arial"/>
          </w:rPr>
          <w:instrText xml:space="preserve"> ADDIN EN.CITE.DATA </w:instrText>
        </w:r>
        <w:r w:rsidRPr="000A154B">
          <w:rPr>
            <w:rFonts w:ascii="Arial" w:hAnsi="Arial" w:cs="Arial"/>
          </w:rPr>
        </w:r>
        <w:r w:rsidRPr="000A154B">
          <w:rPr>
            <w:rFonts w:ascii="Arial" w:hAnsi="Arial" w:cs="Arial"/>
          </w:rPr>
          <w:fldChar w:fldCharType="end"/>
        </w:r>
        <w:r w:rsidRPr="000A154B">
          <w:rPr>
            <w:rFonts w:ascii="Arial" w:hAnsi="Arial" w:cs="Arial"/>
          </w:rPr>
        </w:r>
        <w:r w:rsidRPr="000A154B">
          <w:rPr>
            <w:rFonts w:ascii="Arial" w:hAnsi="Arial" w:cs="Arial"/>
          </w:rPr>
          <w:fldChar w:fldCharType="separate"/>
        </w:r>
        <w:r w:rsidRPr="000A154B">
          <w:rPr>
            <w:rFonts w:ascii="Arial" w:hAnsi="Arial" w:cs="Arial"/>
            <w:noProof/>
          </w:rPr>
          <w:t>(Price et al., 2006)</w:t>
        </w:r>
        <w:r w:rsidRPr="000A154B">
          <w:rPr>
            <w:rFonts w:ascii="Arial" w:hAnsi="Arial" w:cs="Arial"/>
          </w:rPr>
          <w:fldChar w:fldCharType="end"/>
        </w:r>
        <w:r w:rsidRPr="000A154B">
          <w:rPr>
            <w:rFonts w:ascii="Arial" w:hAnsi="Arial" w:cs="Arial"/>
          </w:rPr>
          <w:t xml:space="preserve">, identification of FST outliers </w:t>
        </w:r>
        <w:r w:rsidRPr="000A154B">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Pr="000A154B">
          <w:rPr>
            <w:rFonts w:ascii="Arial" w:hAnsi="Arial" w:cs="Arial"/>
          </w:rPr>
          <w:instrText xml:space="preserve"> ADDIN EN.CITE </w:instrText>
        </w:r>
        <w:r w:rsidRPr="000A154B">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Pr="000A154B">
          <w:rPr>
            <w:rFonts w:ascii="Arial" w:hAnsi="Arial" w:cs="Arial"/>
          </w:rPr>
          <w:instrText xml:space="preserve"> ADDIN EN.CITE.DATA </w:instrText>
        </w:r>
        <w:r w:rsidRPr="000A154B">
          <w:rPr>
            <w:rFonts w:ascii="Arial" w:hAnsi="Arial" w:cs="Arial"/>
          </w:rPr>
        </w:r>
        <w:r w:rsidRPr="000A154B">
          <w:rPr>
            <w:rFonts w:ascii="Arial" w:hAnsi="Arial" w:cs="Arial"/>
          </w:rPr>
          <w:fldChar w:fldCharType="end"/>
        </w:r>
        <w:r w:rsidRPr="000A154B">
          <w:rPr>
            <w:rFonts w:ascii="Arial" w:hAnsi="Arial" w:cs="Arial"/>
          </w:rPr>
        </w:r>
        <w:r w:rsidRPr="000A154B">
          <w:rPr>
            <w:rFonts w:ascii="Arial" w:hAnsi="Arial" w:cs="Arial"/>
          </w:rPr>
          <w:fldChar w:fldCharType="separate"/>
        </w:r>
        <w:r w:rsidRPr="000A154B">
          <w:rPr>
            <w:rFonts w:ascii="Arial" w:hAnsi="Arial" w:cs="Arial"/>
            <w:noProof/>
          </w:rPr>
          <w:t>(Brauer et al., 2018)</w:t>
        </w:r>
        <w:r w:rsidRPr="000A154B">
          <w:rPr>
            <w:rFonts w:ascii="Arial" w:hAnsi="Arial" w:cs="Arial"/>
          </w:rPr>
          <w:fldChar w:fldCharType="end"/>
        </w:r>
        <w:r w:rsidRPr="000A154B">
          <w:rPr>
            <w:rFonts w:ascii="Arial" w:hAnsi="Arial" w:cs="Arial"/>
          </w:rPr>
          <w:t xml:space="preserve">, comparative genomics making use of the program </w:t>
        </w:r>
        <w:proofErr w:type="spellStart"/>
        <w:r w:rsidRPr="000A154B">
          <w:rPr>
            <w:rFonts w:ascii="Arial" w:hAnsi="Arial" w:cs="Arial"/>
          </w:rPr>
          <w:t>Genespace</w:t>
        </w:r>
        <w:proofErr w:type="spellEnd"/>
        <w:r w:rsidRPr="000A154B">
          <w:rPr>
            <w:rFonts w:ascii="Arial" w:hAnsi="Arial" w:cs="Arial"/>
          </w:rPr>
          <w:t xml:space="preserve"> </w:t>
        </w:r>
        <w:r w:rsidRPr="000A154B">
          <w:rPr>
            <w:rFonts w:ascii="Arial" w:hAnsi="Arial" w:cs="Arial"/>
          </w:rPr>
          <w:fldChar w:fldCharType="begin"/>
        </w:r>
        <w:r w:rsidRPr="000A154B">
          <w:rPr>
            <w:rFonts w:ascii="Arial" w:hAnsi="Arial" w:cs="Arial"/>
          </w:rPr>
          <w:instrText xml:space="preserve"> ADDIN EN.CITE &lt;EndNote&gt;&lt;Cite&gt;&lt;Year&gt;2022&lt;/Year&gt;&lt;RecNum&gt;509&lt;/RecNum&gt;&lt;DisplayText&gt;(&amp;quot;GENESPACE: syntenic pan-genome annotations for eukaryotes,&amp;quot; 2022)&lt;/DisplayText&gt;&lt;record&gt;&lt;rec-number&gt;509&lt;/rec-number&gt;&lt;foreign-keys&gt;&lt;key app="EN" db-id="tw92xdra6092s8e2e0p50fsctsvrvzafd2zd" timestamp="1685269276" guid="70914bf0-f667-4ccf-b11f-8e91566da68e"&gt;509&lt;/key&gt;&lt;/foreign-keys&gt;&lt;ref-type name="Journal Article"&gt;17&lt;/ref-type&gt;&lt;contributors&gt;&lt;/contributors&gt;&lt;titles&gt;&lt;title&gt;GENESPACE: syntenic pan-genome annotations for eukaryotes&lt;/title&gt;&lt;/titles&gt;&lt;pages&gt;1917&lt;/pages&gt;&lt;keywords&gt;&lt;keyword&gt;Chromosomes&lt;/keyword&gt;&lt;keyword&gt;Genetic research&lt;/keyword&gt;&lt;keyword&gt;Genomes&lt;/keyword&gt;&lt;keyword&gt;Genomics&lt;/keyword&gt;&lt;keyword&gt;Quantitative genetics&lt;/keyword&gt;&lt;/keywords&gt;&lt;dates&gt;&lt;year&gt;2022&lt;/year&gt;&lt;/dates&gt;&lt;publisher&gt;NewsRX LLC&lt;/publisher&gt;&lt;isbn&gt;1552-2466&lt;/isbn&gt;&lt;urls&gt;&lt;/urls&gt;&lt;/record&gt;&lt;/Cite&gt;&lt;/EndNote&gt;</w:instrText>
        </w:r>
        <w:r w:rsidRPr="000A154B">
          <w:rPr>
            <w:rFonts w:ascii="Arial" w:hAnsi="Arial" w:cs="Arial"/>
          </w:rPr>
          <w:fldChar w:fldCharType="separate"/>
        </w:r>
        <w:r w:rsidRPr="000A154B">
          <w:rPr>
            <w:rFonts w:ascii="Arial" w:hAnsi="Arial" w:cs="Arial"/>
            <w:noProof/>
          </w:rPr>
          <w:t>("GENESPACE: syntenic pan-genome annotations for eukaryotes," 2022)</w:t>
        </w:r>
        <w:r w:rsidRPr="000A154B">
          <w:rPr>
            <w:rFonts w:ascii="Arial" w:hAnsi="Arial" w:cs="Arial"/>
          </w:rPr>
          <w:fldChar w:fldCharType="end"/>
        </w:r>
        <w:r w:rsidRPr="000A154B">
          <w:rPr>
            <w:rFonts w:ascii="Arial" w:hAnsi="Arial" w:cs="Arial"/>
          </w:rPr>
          <w:t xml:space="preserve"> and genotype-environment associated studies </w:t>
        </w:r>
        <w:r w:rsidRPr="000A154B">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Pr="000A154B">
          <w:rPr>
            <w:rFonts w:ascii="Arial" w:hAnsi="Arial" w:cs="Arial"/>
          </w:rPr>
          <w:instrText xml:space="preserve"> ADDIN EN.CITE </w:instrText>
        </w:r>
        <w:r w:rsidRPr="000A154B">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Pr="000A154B">
          <w:rPr>
            <w:rFonts w:ascii="Arial" w:hAnsi="Arial" w:cs="Arial"/>
          </w:rPr>
          <w:instrText xml:space="preserve"> ADDIN EN.CITE.DATA </w:instrText>
        </w:r>
        <w:r w:rsidRPr="000A154B">
          <w:rPr>
            <w:rFonts w:ascii="Arial" w:hAnsi="Arial" w:cs="Arial"/>
          </w:rPr>
        </w:r>
        <w:r w:rsidRPr="000A154B">
          <w:rPr>
            <w:rFonts w:ascii="Arial" w:hAnsi="Arial" w:cs="Arial"/>
          </w:rPr>
          <w:fldChar w:fldCharType="end"/>
        </w:r>
        <w:r w:rsidRPr="000A154B">
          <w:rPr>
            <w:rFonts w:ascii="Arial" w:hAnsi="Arial" w:cs="Arial"/>
          </w:rPr>
        </w:r>
        <w:r w:rsidRPr="000A154B">
          <w:rPr>
            <w:rFonts w:ascii="Arial" w:hAnsi="Arial" w:cs="Arial"/>
          </w:rPr>
          <w:fldChar w:fldCharType="separate"/>
        </w:r>
        <w:r w:rsidRPr="000A154B">
          <w:rPr>
            <w:rFonts w:ascii="Arial" w:hAnsi="Arial" w:cs="Arial"/>
            <w:noProof/>
          </w:rPr>
          <w:t>(Brauer et al., 2018)</w:t>
        </w:r>
        <w:r w:rsidRPr="000A154B">
          <w:rPr>
            <w:rFonts w:ascii="Arial" w:hAnsi="Arial" w:cs="Arial"/>
          </w:rPr>
          <w:fldChar w:fldCharType="end"/>
        </w:r>
        <w:r w:rsidRPr="000A154B">
          <w:rPr>
            <w:rFonts w:ascii="Arial" w:hAnsi="Arial" w:cs="Arial"/>
          </w:rPr>
          <w:t xml:space="preserve">. </w:t>
        </w:r>
      </w:ins>
      <w:commentRangeEnd w:id="274"/>
      <w:ins w:id="276" w:author="luis mijangos" w:date="2023-07-27T08:14:00Z">
        <w:r w:rsidR="00584D2B" w:rsidRPr="000A154B">
          <w:rPr>
            <w:rStyle w:val="CommentReference"/>
            <w:rFonts w:ascii="Arial" w:hAnsi="Arial" w:cs="Arial"/>
            <w:sz w:val="24"/>
            <w:szCs w:val="24"/>
            <w:rPrChange w:id="277" w:author="luis mijangos" w:date="2023-07-28T14:37:00Z">
              <w:rPr>
                <w:rStyle w:val="CommentReference"/>
              </w:rPr>
            </w:rPrChange>
          </w:rPr>
          <w:commentReference w:id="274"/>
        </w:r>
      </w:ins>
    </w:p>
    <w:p w14:paraId="2F7D3F3D" w14:textId="6E0B7F51" w:rsidR="00A64C44" w:rsidRPr="000A154B" w:rsidRDefault="00A64C44" w:rsidP="000A154B">
      <w:pPr>
        <w:snapToGrid w:val="0"/>
        <w:spacing w:before="100" w:beforeAutospacing="1" w:after="100" w:afterAutospacing="1"/>
        <w:jc w:val="both"/>
        <w:rPr>
          <w:ins w:id="278" w:author="luis mijangos" w:date="2023-07-27T08:08:00Z"/>
          <w:rFonts w:ascii="Arial" w:hAnsi="Arial" w:cs="Arial"/>
          <w:u w:val="single"/>
          <w:rPrChange w:id="279" w:author="luis mijangos" w:date="2023-07-28T14:37:00Z">
            <w:rPr>
              <w:ins w:id="280" w:author="luis mijangos" w:date="2023-07-27T08:08:00Z"/>
              <w:rFonts w:ascii="Arial" w:hAnsi="Arial" w:cs="Arial"/>
            </w:rPr>
          </w:rPrChange>
        </w:rPr>
      </w:pPr>
      <w:commentRangeStart w:id="281"/>
      <w:ins w:id="282" w:author="luis mijangos" w:date="2023-07-27T08:01:00Z">
        <w:r w:rsidRPr="000A154B">
          <w:rPr>
            <w:rFonts w:ascii="Arial" w:hAnsi="Arial" w:cs="Arial"/>
          </w:rPr>
          <w:t>Following the study, the data was transferred to and stores in the Research Data Store (RDS) service at the University of Sydney.</w:t>
        </w:r>
      </w:ins>
      <w:ins w:id="283" w:author="luis mijangos" w:date="2023-07-27T08:11:00Z">
        <w:r w:rsidR="00584D2B" w:rsidRPr="000A154B">
          <w:rPr>
            <w:rFonts w:ascii="Arial" w:hAnsi="Arial" w:cs="Arial"/>
            <w:u w:val="single"/>
          </w:rPr>
          <w:t xml:space="preserve"> </w:t>
        </w:r>
      </w:ins>
      <w:ins w:id="284" w:author="luis mijangos" w:date="2023-07-27T08:01:00Z">
        <w:r w:rsidRPr="000A154B">
          <w:rPr>
            <w:rFonts w:ascii="Arial" w:hAnsi="Arial" w:cs="Arial"/>
          </w:rPr>
          <w:t xml:space="preserve">Platypus data is stored in Gadi, a supercomputer run by the National Computational Infrastructure (NCL). </w:t>
        </w:r>
      </w:ins>
      <w:commentRangeEnd w:id="281"/>
      <w:ins w:id="285" w:author="luis mijangos" w:date="2023-07-27T08:13:00Z">
        <w:r w:rsidR="00584D2B" w:rsidRPr="000A154B">
          <w:rPr>
            <w:rStyle w:val="CommentReference"/>
            <w:rFonts w:ascii="Arial" w:hAnsi="Arial" w:cs="Arial"/>
            <w:sz w:val="24"/>
            <w:szCs w:val="24"/>
            <w:rPrChange w:id="286" w:author="luis mijangos" w:date="2023-07-28T14:37:00Z">
              <w:rPr>
                <w:rStyle w:val="CommentReference"/>
              </w:rPr>
            </w:rPrChange>
          </w:rPr>
          <w:commentReference w:id="281"/>
        </w:r>
      </w:ins>
    </w:p>
    <w:p w14:paraId="1603A522" w14:textId="6EFB0860" w:rsidR="00A64C44" w:rsidRPr="000A154B" w:rsidRDefault="00A64C44" w:rsidP="000A154B">
      <w:pPr>
        <w:snapToGrid w:val="0"/>
        <w:spacing w:before="100" w:beforeAutospacing="1" w:after="100" w:afterAutospacing="1"/>
        <w:jc w:val="both"/>
        <w:rPr>
          <w:ins w:id="287" w:author="luis mijangos" w:date="2023-07-27T08:04:00Z"/>
          <w:rFonts w:ascii="Arial" w:hAnsi="Arial" w:cs="Arial"/>
        </w:rPr>
        <w:pPrChange w:id="288" w:author="luis mijangos" w:date="2023-07-28T14:38:00Z">
          <w:pPr/>
        </w:pPrChange>
      </w:pPr>
      <w:commentRangeStart w:id="289"/>
      <w:ins w:id="290" w:author="luis mijangos" w:date="2023-07-27T08:01:00Z">
        <w:r w:rsidRPr="000A154B">
          <w:rPr>
            <w:rFonts w:ascii="Arial" w:hAnsi="Arial" w:cs="Arial"/>
          </w:rPr>
          <w:t>Additional data available to use includes 214 platypus samples collected from nine different rivers across four nations in south-east Australia.</w:t>
        </w:r>
      </w:ins>
      <w:commentRangeEnd w:id="289"/>
      <w:ins w:id="291" w:author="luis mijangos" w:date="2023-07-27T08:09:00Z">
        <w:r w:rsidR="00584D2B" w:rsidRPr="000A154B">
          <w:rPr>
            <w:rStyle w:val="CommentReference"/>
            <w:rFonts w:ascii="Arial" w:hAnsi="Arial" w:cs="Arial"/>
            <w:sz w:val="24"/>
            <w:szCs w:val="24"/>
            <w:rPrChange w:id="292" w:author="luis mijangos" w:date="2023-07-28T14:37:00Z">
              <w:rPr>
                <w:rStyle w:val="CommentReference"/>
              </w:rPr>
            </w:rPrChange>
          </w:rPr>
          <w:commentReference w:id="289"/>
        </w:r>
      </w:ins>
    </w:p>
    <w:p w14:paraId="191DE1B2" w14:textId="7F2901C9" w:rsidR="00A64C44" w:rsidRPr="000A154B" w:rsidRDefault="00A64C44" w:rsidP="000A154B">
      <w:pPr>
        <w:snapToGrid w:val="0"/>
        <w:spacing w:before="100" w:beforeAutospacing="1" w:after="100" w:afterAutospacing="1"/>
        <w:jc w:val="both"/>
        <w:rPr>
          <w:ins w:id="293" w:author="luis mijangos" w:date="2023-07-27T08:01:00Z"/>
          <w:rFonts w:ascii="Arial" w:hAnsi="Arial" w:cs="Arial"/>
          <w:rPrChange w:id="294" w:author="luis mijangos" w:date="2023-07-28T14:37:00Z">
            <w:rPr>
              <w:ins w:id="295" w:author="luis mijangos" w:date="2023-07-27T08:01:00Z"/>
              <w:rFonts w:ascii="Arial" w:hAnsi="Arial" w:cs="Arial"/>
              <w:u w:val="single"/>
            </w:rPr>
          </w:rPrChange>
        </w:rPr>
        <w:pPrChange w:id="296" w:author="luis mijangos" w:date="2023-07-28T14:38:00Z">
          <w:pPr/>
        </w:pPrChange>
      </w:pPr>
      <w:commentRangeStart w:id="297"/>
      <w:ins w:id="298" w:author="luis mijangos" w:date="2023-07-27T08:01:00Z">
        <w:r w:rsidRPr="000A154B">
          <w:rPr>
            <w:rFonts w:ascii="Arial" w:hAnsi="Arial" w:cs="Arial"/>
          </w:rPr>
          <w:t>Furthermore, the 57 platypus samples collected from the whole species range in eastern mainland Australia and Tasmania have been sequenced in two different formats. The first is whole genome sequencing, and the second using methods described above (</w:t>
        </w:r>
        <w:proofErr w:type="spellStart"/>
        <w:r w:rsidRPr="000A154B">
          <w:rPr>
            <w:rFonts w:ascii="Arial" w:hAnsi="Arial" w:cs="Arial"/>
          </w:rPr>
          <w:t>NextGenMap</w:t>
        </w:r>
        <w:proofErr w:type="spellEnd"/>
        <w:r w:rsidRPr="000A154B">
          <w:rPr>
            <w:rFonts w:ascii="Arial" w:hAnsi="Arial" w:cs="Arial"/>
          </w:rPr>
          <w:t xml:space="preserve">, Octopus), and have been mapped to the reference genome produced by Zhou </w:t>
        </w:r>
        <w:r w:rsidRPr="000A154B">
          <w:rPr>
            <w:rFonts w:ascii="Arial" w:hAnsi="Arial" w:cs="Arial"/>
            <w:i/>
            <w:iCs/>
          </w:rPr>
          <w:t>et al.</w:t>
        </w:r>
        <w:r w:rsidRPr="000A154B">
          <w:rPr>
            <w:rFonts w:ascii="Arial" w:hAnsi="Arial" w:cs="Arial"/>
          </w:rPr>
          <w:t xml:space="preserve"> (2021).</w:t>
        </w:r>
      </w:ins>
      <w:commentRangeEnd w:id="297"/>
      <w:ins w:id="299" w:author="luis mijangos" w:date="2023-07-27T08:24:00Z">
        <w:r w:rsidR="00D54691" w:rsidRPr="000A154B">
          <w:rPr>
            <w:rStyle w:val="CommentReference"/>
            <w:rFonts w:ascii="Arial" w:hAnsi="Arial" w:cs="Arial"/>
            <w:sz w:val="24"/>
            <w:szCs w:val="24"/>
            <w:rPrChange w:id="300" w:author="luis mijangos" w:date="2023-07-28T14:37:00Z">
              <w:rPr>
                <w:rStyle w:val="CommentReference"/>
              </w:rPr>
            </w:rPrChange>
          </w:rPr>
          <w:commentReference w:id="297"/>
        </w:r>
      </w:ins>
    </w:p>
    <w:p w14:paraId="7C8A1652" w14:textId="6288E6A5" w:rsidR="00EC414B" w:rsidRPr="000A154B" w:rsidDel="00A64C44" w:rsidRDefault="0002596E" w:rsidP="000A154B">
      <w:pPr>
        <w:snapToGrid w:val="0"/>
        <w:spacing w:before="100" w:beforeAutospacing="1" w:after="100" w:afterAutospacing="1"/>
        <w:jc w:val="both"/>
        <w:rPr>
          <w:del w:id="301" w:author="luis mijangos" w:date="2023-07-27T08:01:00Z"/>
          <w:rFonts w:ascii="Arial" w:hAnsi="Arial" w:cs="Arial"/>
          <w:b/>
          <w:bCs/>
          <w:u w:val="single"/>
          <w:rPrChange w:id="302" w:author="luis mijangos" w:date="2023-07-28T14:37:00Z">
            <w:rPr>
              <w:del w:id="303" w:author="luis mijangos" w:date="2023-07-27T08:01:00Z"/>
              <w:rFonts w:ascii="Arial" w:hAnsi="Arial" w:cs="Arial"/>
              <w:u w:val="single"/>
            </w:rPr>
          </w:rPrChange>
        </w:rPr>
        <w:pPrChange w:id="304" w:author="luis mijangos" w:date="2023-07-28T14:38:00Z">
          <w:pPr/>
        </w:pPrChange>
      </w:pPr>
      <w:r w:rsidRPr="000A154B">
        <w:rPr>
          <w:rFonts w:ascii="Arial" w:hAnsi="Arial" w:cs="Arial"/>
          <w:b/>
          <w:bCs/>
          <w:u w:val="single"/>
          <w:rPrChange w:id="305" w:author="luis mijangos" w:date="2023-07-28T14:37:00Z">
            <w:rPr>
              <w:rFonts w:ascii="Arial" w:hAnsi="Arial" w:cs="Arial"/>
              <w:u w:val="single"/>
            </w:rPr>
          </w:rPrChange>
        </w:rPr>
        <w:t>Data analysis</w:t>
      </w:r>
      <w:moveToRangeStart w:id="306" w:author="luis mijangos" w:date="2023-07-27T07:43:00Z" w:name="move141336252"/>
      <w:moveTo w:id="307" w:author="luis mijangos" w:date="2023-07-27T07:43:00Z">
        <w:del w:id="308" w:author="luis mijangos" w:date="2023-07-27T08:01:00Z">
          <w:r w:rsidR="00EC414B" w:rsidRPr="000A154B" w:rsidDel="00A64C44">
            <w:rPr>
              <w:rFonts w:ascii="Arial" w:hAnsi="Arial" w:cs="Arial"/>
            </w:rPr>
            <w:delText xml:space="preserve">Identification of genes was completed using a variety of methods, including PCA analysis </w:delText>
          </w:r>
          <w:r w:rsidR="00EC414B" w:rsidRPr="000A154B" w:rsidDel="00A64C44">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00EC414B" w:rsidRPr="000A154B" w:rsidDel="00A64C44">
            <w:rPr>
              <w:rFonts w:ascii="Arial" w:hAnsi="Arial" w:cs="Arial"/>
            </w:rPr>
            <w:delInstrText xml:space="preserve"> ADDIN EN.CITE </w:delInstrText>
          </w:r>
          <w:r w:rsidR="00EC414B" w:rsidRPr="000A154B" w:rsidDel="00A64C44">
            <w:rPr>
              <w:rFonts w:ascii="Arial" w:hAnsi="Arial" w:cs="Arial"/>
            </w:rPr>
            <w:fldChar w:fldCharType="begin">
              <w:fldData xml:space="preserve">PEVuZE5vdGU+PENpdGU+PEF1dGhvcj5QcmljZTwvQXV0aG9yPjxZZWFyPjIwMDY8L1llYXI+PFJl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</w:fldData>
            </w:fldChar>
          </w:r>
          <w:r w:rsidR="00EC414B" w:rsidRPr="000A154B" w:rsidDel="00A64C44">
            <w:rPr>
              <w:rFonts w:ascii="Arial" w:hAnsi="Arial" w:cs="Arial"/>
            </w:rPr>
            <w:delInstrText xml:space="preserve"> ADDIN EN.CITE.DATA </w:delInstrText>
          </w:r>
        </w:del>
      </w:moveTo>
      <w:ins w:id="309" w:author="luis mijangos" w:date="2023-07-27T07:43:00Z">
        <w:del w:id="310" w:author="luis mijangos" w:date="2023-07-27T08:01:00Z">
          <w:r w:rsidR="00EC414B" w:rsidRPr="000A154B" w:rsidDel="00A64C44">
            <w:rPr>
              <w:rFonts w:ascii="Arial" w:hAnsi="Arial" w:cs="Arial"/>
            </w:rPr>
          </w:r>
        </w:del>
      </w:ins>
      <w:moveTo w:id="311" w:author="luis mijangos" w:date="2023-07-27T07:43:00Z">
        <w:del w:id="312" w:author="luis mijangos" w:date="2023-07-27T08:01:00Z">
          <w:r w:rsidR="00EC414B" w:rsidRPr="000A154B" w:rsidDel="00A64C44">
            <w:rPr>
              <w:rFonts w:ascii="Arial" w:hAnsi="Arial" w:cs="Arial"/>
            </w:rPr>
            <w:fldChar w:fldCharType="end"/>
          </w:r>
        </w:del>
      </w:moveTo>
      <w:ins w:id="313" w:author="luis mijangos" w:date="2023-07-27T07:43:00Z">
        <w:del w:id="314" w:author="luis mijangos" w:date="2023-07-27T08:01:00Z">
          <w:r w:rsidR="00EC414B" w:rsidRPr="000A154B" w:rsidDel="00A64C44">
            <w:rPr>
              <w:rFonts w:ascii="Arial" w:hAnsi="Arial" w:cs="Arial"/>
            </w:rPr>
          </w:r>
        </w:del>
      </w:ins>
      <w:moveTo w:id="315" w:author="luis mijangos" w:date="2023-07-27T07:43:00Z">
        <w:del w:id="316" w:author="luis mijangos" w:date="2023-07-27T08:01:00Z">
          <w:r w:rsidR="00EC414B" w:rsidRPr="000A154B" w:rsidDel="00A64C44">
            <w:rPr>
              <w:rFonts w:ascii="Arial" w:hAnsi="Arial" w:cs="Arial"/>
            </w:rPr>
            <w:fldChar w:fldCharType="separate"/>
          </w:r>
          <w:r w:rsidR="00EC414B" w:rsidRPr="000A154B" w:rsidDel="00A64C44">
            <w:rPr>
              <w:rFonts w:ascii="Arial" w:hAnsi="Arial" w:cs="Arial"/>
              <w:noProof/>
            </w:rPr>
            <w:delText>(Price et al., 2006)</w:delText>
          </w:r>
          <w:r w:rsidR="00EC414B" w:rsidRPr="000A154B" w:rsidDel="00A64C44">
            <w:rPr>
              <w:rFonts w:ascii="Arial" w:hAnsi="Arial" w:cs="Arial"/>
            </w:rPr>
            <w:fldChar w:fldCharType="end"/>
          </w:r>
          <w:r w:rsidR="00EC414B" w:rsidRPr="000A154B" w:rsidDel="00A64C44">
            <w:rPr>
              <w:rFonts w:ascii="Arial" w:hAnsi="Arial" w:cs="Arial"/>
            </w:rPr>
            <w:delText xml:space="preserve">, identification of FST outliers </w:delText>
          </w:r>
          <w:r w:rsidR="00EC414B" w:rsidRPr="000A154B" w:rsidDel="00A64C44">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EC414B" w:rsidRPr="000A154B" w:rsidDel="00A64C44">
            <w:rPr>
              <w:rFonts w:ascii="Arial" w:hAnsi="Arial" w:cs="Arial"/>
            </w:rPr>
            <w:delInstrText xml:space="preserve"> ADDIN EN.CITE </w:delInstrText>
          </w:r>
          <w:r w:rsidR="00EC414B" w:rsidRPr="000A154B" w:rsidDel="00A64C44">
            <w:rPr>
              <w:rFonts w:ascii="Arial" w:hAnsi="Arial" w:cs="Arial"/>
            </w:rPr>
            <w:fldChar w:fldCharType="begin">
              <w:fldData xml:space="preserve">PEVuZE5vdGU+PENpdGU+PEF1dGhvcj5CcmF1ZXI8L0F1dGhvcj48WWVhcj4yMDE4PC9ZZWFyPjxS
ZWNOdW0+NTA4PC9SZWNOdW0+PERpc3BsYXlUZXh0PihCcmF1ZXIgZXQgYWwuLCAyMDE4KTwvRGlz
cGxheVRleHQ+PHJlY29yZD48cmVjLW51bWJlcj41MDg8L3JlYy1udW1iZXI+PGZvcmVpZ24ta2V5
cz48a2V5IGFwcD0iRU4iIGRiLWlkPSJ0dzkyeGRyYTYwOTJzOGUyZTBwNTBmc2N0c3ZydnphZmQy
emQiIHRpbWVzdGFtcD0iMTY4NTI2OTIxNSIgZ3VpZD0iMTgyMGZkMmQtZjMyOS00NzY1LTliMTgt
OWNmODNiMzY1NGFlIj41MDg8L2tleT48L2ZvcmVpZ24ta2V5cz48cmVmLXR5cGUgbmFtZT0iSm91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EC414B" w:rsidRPr="000A154B" w:rsidDel="00A64C44">
            <w:rPr>
              <w:rFonts w:ascii="Arial" w:hAnsi="Arial" w:cs="Arial"/>
            </w:rPr>
            <w:delInstrText xml:space="preserve"> ADDIN EN.CITE.DATA </w:delInstrText>
          </w:r>
        </w:del>
      </w:moveTo>
      <w:ins w:id="317" w:author="luis mijangos" w:date="2023-07-27T07:43:00Z">
        <w:del w:id="318" w:author="luis mijangos" w:date="2023-07-27T08:01:00Z">
          <w:r w:rsidR="00EC414B" w:rsidRPr="000A154B" w:rsidDel="00A64C44">
            <w:rPr>
              <w:rFonts w:ascii="Arial" w:hAnsi="Arial" w:cs="Arial"/>
            </w:rPr>
          </w:r>
        </w:del>
      </w:ins>
      <w:moveTo w:id="319" w:author="luis mijangos" w:date="2023-07-27T07:43:00Z">
        <w:del w:id="320" w:author="luis mijangos" w:date="2023-07-27T08:01:00Z">
          <w:r w:rsidR="00EC414B" w:rsidRPr="000A154B" w:rsidDel="00A64C44">
            <w:rPr>
              <w:rFonts w:ascii="Arial" w:hAnsi="Arial" w:cs="Arial"/>
            </w:rPr>
            <w:fldChar w:fldCharType="end"/>
          </w:r>
        </w:del>
      </w:moveTo>
      <w:ins w:id="321" w:author="luis mijangos" w:date="2023-07-27T07:43:00Z">
        <w:del w:id="322" w:author="luis mijangos" w:date="2023-07-27T08:01:00Z">
          <w:r w:rsidR="00EC414B" w:rsidRPr="000A154B" w:rsidDel="00A64C44">
            <w:rPr>
              <w:rFonts w:ascii="Arial" w:hAnsi="Arial" w:cs="Arial"/>
            </w:rPr>
          </w:r>
        </w:del>
      </w:ins>
      <w:moveTo w:id="323" w:author="luis mijangos" w:date="2023-07-27T07:43:00Z">
        <w:del w:id="324" w:author="luis mijangos" w:date="2023-07-27T08:01:00Z">
          <w:r w:rsidR="00EC414B" w:rsidRPr="000A154B" w:rsidDel="00A64C44">
            <w:rPr>
              <w:rFonts w:ascii="Arial" w:hAnsi="Arial" w:cs="Arial"/>
            </w:rPr>
            <w:fldChar w:fldCharType="separate"/>
          </w:r>
          <w:r w:rsidR="00EC414B" w:rsidRPr="000A154B" w:rsidDel="00A64C44">
            <w:rPr>
              <w:rFonts w:ascii="Arial" w:hAnsi="Arial" w:cs="Arial"/>
              <w:noProof/>
            </w:rPr>
            <w:delText>(Brauer et al., 2018)</w:delText>
          </w:r>
          <w:r w:rsidR="00EC414B" w:rsidRPr="000A154B" w:rsidDel="00A64C44">
            <w:rPr>
              <w:rFonts w:ascii="Arial" w:hAnsi="Arial" w:cs="Arial"/>
            </w:rPr>
            <w:fldChar w:fldCharType="end"/>
          </w:r>
          <w:r w:rsidR="00EC414B" w:rsidRPr="000A154B" w:rsidDel="00A64C44">
            <w:rPr>
              <w:rFonts w:ascii="Arial" w:hAnsi="Arial" w:cs="Arial"/>
            </w:rPr>
            <w:delText xml:space="preserve">, comparative genomics making use of the program Genespace </w:delText>
          </w:r>
          <w:r w:rsidR="00EC414B" w:rsidRPr="000A154B" w:rsidDel="00A64C44">
            <w:rPr>
              <w:rFonts w:ascii="Arial" w:hAnsi="Arial" w:cs="Arial"/>
            </w:rPr>
            <w:fldChar w:fldCharType="begin"/>
          </w:r>
          <w:r w:rsidR="00EC414B" w:rsidRPr="000A154B" w:rsidDel="00A64C44">
            <w:rPr>
              <w:rFonts w:ascii="Arial" w:hAnsi="Arial" w:cs="Arial"/>
            </w:rPr>
            <w:delInstrText xml:space="preserve"> ADDIN EN.CITE &lt;EndNote&gt;&lt;Cite&gt;&lt;Year&gt;2022&lt;/Year&gt;&lt;RecNum&gt;509&lt;/RecNum&gt;&lt;DisplayText&gt;(&amp;quot;GENESPACE: syntenic pan-genome annotations for eukaryotes,&amp;quot; 2022)&lt;/DisplayText&gt;&lt;record&gt;&lt;rec-number&gt;509&lt;/rec-number&gt;&lt;foreign-keys&gt;&lt;key app="EN" db-id="tw92xdra6092s8e2e0p50fsctsvrvzafd2zd" timestamp="1685269276" guid="70914bf0-f667-4ccf-b11f-8e91566da68e"&gt;509&lt;/key&gt;&lt;/foreign-keys&gt;&lt;ref-type name="Journal Article"&gt;17&lt;/ref-type&gt;&lt;contributors&gt;&lt;/contributors&gt;&lt;titles&gt;&lt;title&gt;GENESPACE: syntenic pan-genome annotations for eukaryotes&lt;/title&gt;&lt;/titles&gt;&lt;pages&gt;1917&lt;/pages&gt;&lt;keywords&gt;&lt;keyword&gt;Chromosomes&lt;/keyword&gt;&lt;keyword&gt;Genetic research&lt;/keyword&gt;&lt;keyword&gt;Genomes&lt;/keyword&gt;&lt;keyword&gt;Genomics&lt;/keyword&gt;&lt;keyword&gt;Quantitative genetics&lt;/keyword&gt;&lt;/keywords&gt;&lt;dates&gt;&lt;year&gt;2022&lt;/year&gt;&lt;/dates&gt;&lt;publisher&gt;NewsRX LLC&lt;/publisher&gt;&lt;isbn&gt;1552-2466&lt;/isbn&gt;&lt;urls&gt;&lt;/urls&gt;&lt;/record&gt;&lt;/Cite&gt;&lt;/EndNote&gt;</w:delInstrText>
          </w:r>
          <w:r w:rsidR="00EC414B" w:rsidRPr="000A154B" w:rsidDel="00A64C44">
            <w:rPr>
              <w:rFonts w:ascii="Arial" w:hAnsi="Arial" w:cs="Arial"/>
            </w:rPr>
            <w:fldChar w:fldCharType="separate"/>
          </w:r>
          <w:r w:rsidR="00EC414B" w:rsidRPr="000A154B" w:rsidDel="00A64C44">
            <w:rPr>
              <w:rFonts w:ascii="Arial" w:hAnsi="Arial" w:cs="Arial"/>
              <w:noProof/>
            </w:rPr>
            <w:delText>("GENESPACE: syntenic pan-genome annotations for eukaryotes," 2022)</w:delText>
          </w:r>
          <w:r w:rsidR="00EC414B" w:rsidRPr="000A154B" w:rsidDel="00A64C44">
            <w:rPr>
              <w:rFonts w:ascii="Arial" w:hAnsi="Arial" w:cs="Arial"/>
            </w:rPr>
            <w:fldChar w:fldCharType="end"/>
          </w:r>
          <w:r w:rsidR="00EC414B" w:rsidRPr="000A154B" w:rsidDel="00A64C44">
            <w:rPr>
              <w:rFonts w:ascii="Arial" w:hAnsi="Arial" w:cs="Arial"/>
            </w:rPr>
            <w:delText xml:space="preserve"> and genotype-environment associated studies </w:delText>
          </w:r>
          <w:r w:rsidR="00EC414B" w:rsidRPr="000A154B" w:rsidDel="00A64C44">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EC414B" w:rsidRPr="000A154B" w:rsidDel="00A64C44">
            <w:rPr>
              <w:rFonts w:ascii="Arial" w:hAnsi="Arial" w:cs="Arial"/>
            </w:rPr>
            <w:delInstrText xml:space="preserve"> ADDIN EN.CITE </w:delInstrText>
          </w:r>
          <w:r w:rsidR="00EC414B" w:rsidRPr="000A154B" w:rsidDel="00A64C44">
            <w:rPr>
              <w:rFonts w:ascii="Arial" w:hAnsi="Arial" w:cs="Arial"/>
            </w:rPr>
            <w:fldChar w:fldCharType="begin">
              <w:fldData xml:space="preserve">PEVuZE5vdGU+PENpdGU+PEF1dGhvcj5CcmF1ZXI8L0F1dGhvcj48WWVhcj4yMDE4PC9ZZWFyPjxS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</w:fldData>
            </w:fldChar>
          </w:r>
          <w:r w:rsidR="00EC414B" w:rsidRPr="000A154B" w:rsidDel="00A64C44">
            <w:rPr>
              <w:rFonts w:ascii="Arial" w:hAnsi="Arial" w:cs="Arial"/>
            </w:rPr>
            <w:delInstrText xml:space="preserve"> ADDIN EN.CITE.DATA </w:delInstrText>
          </w:r>
        </w:del>
      </w:moveTo>
      <w:ins w:id="325" w:author="luis mijangos" w:date="2023-07-27T07:43:00Z">
        <w:del w:id="326" w:author="luis mijangos" w:date="2023-07-27T08:01:00Z">
          <w:r w:rsidR="00EC414B" w:rsidRPr="000A154B" w:rsidDel="00A64C44">
            <w:rPr>
              <w:rFonts w:ascii="Arial" w:hAnsi="Arial" w:cs="Arial"/>
            </w:rPr>
          </w:r>
        </w:del>
      </w:ins>
      <w:moveTo w:id="327" w:author="luis mijangos" w:date="2023-07-27T07:43:00Z">
        <w:del w:id="328" w:author="luis mijangos" w:date="2023-07-27T08:01:00Z">
          <w:r w:rsidR="00EC414B" w:rsidRPr="000A154B" w:rsidDel="00A64C44">
            <w:rPr>
              <w:rFonts w:ascii="Arial" w:hAnsi="Arial" w:cs="Arial"/>
            </w:rPr>
            <w:fldChar w:fldCharType="end"/>
          </w:r>
        </w:del>
      </w:moveTo>
      <w:ins w:id="329" w:author="luis mijangos" w:date="2023-07-27T07:43:00Z">
        <w:del w:id="330" w:author="luis mijangos" w:date="2023-07-27T08:01:00Z">
          <w:r w:rsidR="00EC414B" w:rsidRPr="000A154B" w:rsidDel="00A64C44">
            <w:rPr>
              <w:rFonts w:ascii="Arial" w:hAnsi="Arial" w:cs="Arial"/>
            </w:rPr>
          </w:r>
        </w:del>
      </w:ins>
      <w:moveTo w:id="331" w:author="luis mijangos" w:date="2023-07-27T07:43:00Z">
        <w:del w:id="332" w:author="luis mijangos" w:date="2023-07-27T08:01:00Z">
          <w:r w:rsidR="00EC414B" w:rsidRPr="000A154B" w:rsidDel="00A64C44">
            <w:rPr>
              <w:rFonts w:ascii="Arial" w:hAnsi="Arial" w:cs="Arial"/>
            </w:rPr>
            <w:fldChar w:fldCharType="separate"/>
          </w:r>
          <w:r w:rsidR="00EC414B" w:rsidRPr="000A154B" w:rsidDel="00A64C44">
            <w:rPr>
              <w:rFonts w:ascii="Arial" w:hAnsi="Arial" w:cs="Arial"/>
              <w:noProof/>
            </w:rPr>
            <w:delText>(Brauer et al., 2018)</w:delText>
          </w:r>
          <w:r w:rsidR="00EC414B" w:rsidRPr="000A154B" w:rsidDel="00A64C44">
            <w:rPr>
              <w:rFonts w:ascii="Arial" w:hAnsi="Arial" w:cs="Arial"/>
            </w:rPr>
            <w:fldChar w:fldCharType="end"/>
          </w:r>
          <w:r w:rsidR="00EC414B" w:rsidRPr="000A154B" w:rsidDel="00A64C44">
            <w:rPr>
              <w:rFonts w:ascii="Arial" w:hAnsi="Arial" w:cs="Arial"/>
            </w:rPr>
            <w:delText>. Following the study, the data was transferred to and stores in the Research Data Store (RDS) service at the University of Sydney.</w:delText>
          </w:r>
        </w:del>
      </w:moveTo>
      <w:moveToRangeEnd w:id="306"/>
    </w:p>
    <w:p w14:paraId="1AEFD18E" w14:textId="74AF8DA9" w:rsidR="00176B76" w:rsidRPr="000A154B" w:rsidDel="00A64C44" w:rsidRDefault="00176B76" w:rsidP="000A154B">
      <w:pPr>
        <w:snapToGrid w:val="0"/>
        <w:spacing w:before="100" w:beforeAutospacing="1" w:after="100" w:afterAutospacing="1"/>
        <w:jc w:val="both"/>
        <w:rPr>
          <w:del w:id="333" w:author="luis mijangos" w:date="2023-07-27T08:01:00Z"/>
          <w:rFonts w:ascii="Arial" w:hAnsi="Arial" w:cs="Arial"/>
        </w:rPr>
        <w:pPrChange w:id="334" w:author="luis mijangos" w:date="2023-07-28T14:38:00Z">
          <w:pPr/>
        </w:pPrChange>
      </w:pPr>
      <w:del w:id="335" w:author="luis mijangos" w:date="2023-07-27T08:01:00Z">
        <w:r w:rsidRPr="000A154B" w:rsidDel="00A64C44">
          <w:rPr>
            <w:rFonts w:ascii="Arial" w:hAnsi="Arial" w:cs="Arial"/>
          </w:rPr>
          <w:delText xml:space="preserve">Platypus data is stored in Gadi, a supercomputer run by the National Computational Infrastructure (NCL). Additional data available to use includes 214 platypus samples collected from nine different rivers across four nations in south-east Australia. </w:delText>
        </w:r>
        <w:r w:rsidR="00CA2A2F" w:rsidRPr="000A154B" w:rsidDel="00A64C44">
          <w:rPr>
            <w:rFonts w:ascii="Arial" w:hAnsi="Arial" w:cs="Arial"/>
          </w:rPr>
          <w:delText xml:space="preserve">Furthermore, the 57 </w:delText>
        </w:r>
        <w:r w:rsidR="00661995" w:rsidRPr="000A154B" w:rsidDel="00A64C44">
          <w:rPr>
            <w:rFonts w:ascii="Arial" w:hAnsi="Arial" w:cs="Arial"/>
          </w:rPr>
          <w:delText>platypus</w:delText>
        </w:r>
        <w:r w:rsidR="00CA2A2F" w:rsidRPr="000A154B" w:rsidDel="00A64C44">
          <w:rPr>
            <w:rFonts w:ascii="Arial" w:hAnsi="Arial" w:cs="Arial"/>
          </w:rPr>
          <w:delText xml:space="preserve"> samples collected from the whole species range in eastern mainland Australia and </w:delText>
        </w:r>
        <w:r w:rsidR="00661995" w:rsidRPr="000A154B" w:rsidDel="00A64C44">
          <w:rPr>
            <w:rFonts w:ascii="Arial" w:hAnsi="Arial" w:cs="Arial"/>
          </w:rPr>
          <w:delText>Tasmania</w:delText>
        </w:r>
        <w:r w:rsidR="00CA2A2F" w:rsidRPr="000A154B" w:rsidDel="00A64C44">
          <w:rPr>
            <w:rFonts w:ascii="Arial" w:hAnsi="Arial" w:cs="Arial"/>
          </w:rPr>
          <w:delText xml:space="preserve"> have been sequenced in two different formats. The first is whole genome sequencing, and the second </w:delText>
        </w:r>
        <w:r w:rsidR="00661995" w:rsidRPr="000A154B" w:rsidDel="00A64C44">
          <w:rPr>
            <w:rFonts w:ascii="Arial" w:hAnsi="Arial" w:cs="Arial"/>
          </w:rPr>
          <w:delText xml:space="preserve">using </w:delText>
        </w:r>
        <w:r w:rsidR="00D80562" w:rsidRPr="000A154B" w:rsidDel="00A64C44">
          <w:rPr>
            <w:rFonts w:ascii="Arial" w:hAnsi="Arial" w:cs="Arial"/>
          </w:rPr>
          <w:delText>methods</w:delText>
        </w:r>
        <w:r w:rsidR="00661995" w:rsidRPr="000A154B" w:rsidDel="00A64C44">
          <w:rPr>
            <w:rFonts w:ascii="Arial" w:hAnsi="Arial" w:cs="Arial"/>
          </w:rPr>
          <w:delText xml:space="preserve"> described above (NextGenMap, Octopus), and have been mapped to the reference genome produced by Zhou </w:delText>
        </w:r>
        <w:r w:rsidR="00661995" w:rsidRPr="000A154B" w:rsidDel="00A64C44">
          <w:rPr>
            <w:rFonts w:ascii="Arial" w:hAnsi="Arial" w:cs="Arial"/>
            <w:i/>
            <w:iCs/>
          </w:rPr>
          <w:delText>et al.</w:delText>
        </w:r>
        <w:r w:rsidR="00661995" w:rsidRPr="000A154B" w:rsidDel="00A64C44">
          <w:rPr>
            <w:rFonts w:ascii="Arial" w:hAnsi="Arial" w:cs="Arial"/>
          </w:rPr>
          <w:delText xml:space="preserve"> (2021).</w:delText>
        </w:r>
      </w:del>
    </w:p>
    <w:p w14:paraId="23E8637F" w14:textId="77777777" w:rsidR="00176B76" w:rsidRPr="000A154B" w:rsidRDefault="00176B76" w:rsidP="000A154B">
      <w:pPr>
        <w:snapToGrid w:val="0"/>
        <w:spacing w:before="100" w:beforeAutospacing="1" w:after="100" w:afterAutospacing="1"/>
        <w:jc w:val="both"/>
        <w:rPr>
          <w:rFonts w:ascii="Arial" w:hAnsi="Arial" w:cs="Arial"/>
        </w:rPr>
        <w:pPrChange w:id="336" w:author="luis mijangos" w:date="2023-07-28T14:38:00Z">
          <w:pPr/>
        </w:pPrChange>
      </w:pPr>
    </w:p>
    <w:p w14:paraId="56116109" w14:textId="69A85EF0" w:rsidR="00F717DD" w:rsidRPr="000A154B" w:rsidRDefault="00F717DD" w:rsidP="000A154B">
      <w:pPr>
        <w:snapToGrid w:val="0"/>
        <w:spacing w:before="100" w:beforeAutospacing="1" w:after="100" w:afterAutospacing="1"/>
        <w:jc w:val="both"/>
        <w:rPr>
          <w:ins w:id="337" w:author="luis mijangos" w:date="2023-07-27T17:53:00Z"/>
          <w:rFonts w:ascii="Arial" w:hAnsi="Arial" w:cs="Arial"/>
        </w:rPr>
      </w:pPr>
      <w:ins w:id="338" w:author="luis mijangos" w:date="2023-07-27T17:51:00Z">
        <w:r w:rsidRPr="000A154B">
          <w:rPr>
            <w:rFonts w:ascii="Arial" w:hAnsi="Arial" w:cs="Arial"/>
          </w:rPr>
          <w:t>We estimated genetic diversity in the IFN genes using three different methods</w:t>
        </w:r>
      </w:ins>
      <w:ins w:id="339" w:author="luis mijangos" w:date="2023-07-27T18:01:00Z">
        <w:r w:rsidR="00453E7A" w:rsidRPr="000A154B">
          <w:rPr>
            <w:rFonts w:ascii="Arial" w:hAnsi="Arial" w:cs="Arial"/>
          </w:rPr>
          <w:t>, namely</w:t>
        </w:r>
      </w:ins>
      <w:ins w:id="340" w:author="luis mijangos" w:date="2023-07-27T17:52:00Z">
        <w:r w:rsidRPr="000A154B">
          <w:rPr>
            <w:rFonts w:ascii="Arial" w:hAnsi="Arial" w:cs="Arial"/>
            <w:rPrChange w:id="341" w:author="luis mijangos" w:date="2023-07-28T14:37:00Z">
              <w:rPr/>
            </w:rPrChange>
          </w:rPr>
          <w:t xml:space="preserve"> </w:t>
        </w:r>
        <w:r w:rsidRPr="000A154B">
          <w:rPr>
            <w:rFonts w:ascii="Arial" w:hAnsi="Arial" w:cs="Arial"/>
          </w:rPr>
          <w:t xml:space="preserve">allelic richness (q = 0), Shannon information (q = 1), and heterozygosity (q = 2). </w:t>
        </w:r>
      </w:ins>
      <w:ins w:id="342" w:author="luis mijangos" w:date="2023-07-27T17:53:00Z">
        <w:r w:rsidRPr="000A154B">
          <w:rPr>
            <w:rFonts w:ascii="Arial" w:hAnsi="Arial" w:cs="Arial"/>
          </w:rPr>
          <w:t>These</w:t>
        </w:r>
      </w:ins>
      <w:ins w:id="343" w:author="luis mijangos" w:date="2023-07-27T17:54:00Z">
        <w:r w:rsidRPr="000A154B">
          <w:rPr>
            <w:rFonts w:ascii="Arial" w:hAnsi="Arial" w:cs="Arial"/>
          </w:rPr>
          <w:t xml:space="preserve"> three measures whose contrasting properties provide a rich summary of diversity </w:t>
        </w:r>
      </w:ins>
      <w:moveToRangeStart w:id="344" w:author="luis mijangos" w:date="2023-07-28T14:37:00Z" w:name="move141447456"/>
      <w:moveTo w:id="345" w:author="luis mijangos" w:date="2023-07-28T14:37:00Z">
        <w:r w:rsidR="000A154B" w:rsidRPr="000A154B">
          <w:rPr>
            <w:rFonts w:ascii="Arial" w:hAnsi="Arial" w:cs="Arial"/>
          </w:rPr>
          <w:fldChar w:fldCharType="begin"/>
        </w:r>
        <w:r w:rsidR="000A154B" w:rsidRPr="000A154B">
          <w:rPr>
            <w:rFonts w:ascii="Arial" w:hAnsi="Arial" w:cs="Arial"/>
          </w:rPr>
          <w:instrText xml:space="preserve"> ADDIN EN.CITE &lt;EndNote&gt;&lt;Cite&gt;&lt;Author&gt;Sherwin&lt;/Author&gt;&lt;Year&gt;2021&lt;/Year&gt;&lt;RecNum&gt;511&lt;/RecNum&gt;&lt;DisplayText&gt;(Sherwin et al., 2021)&lt;/DisplayText&gt;&lt;record&gt;&lt;rec-number&gt;511&lt;/rec-number&gt;&lt;foreign-keys&gt;&lt;key app="EN" db-id="tw92xdra6092s8e2e0p50fsctsvrvzafd2zd" timestamp="1685269503" guid="ebabfa28-e2a4-4226-b3b1-c4d5af0cc333"&gt;511&lt;/key&gt;&lt;/foreign-keys&gt;&lt;ref-type name="Journal Article"&gt;17&lt;/ref-type&gt;&lt;contributors&gt;&lt;authors&gt;&lt;author&gt;Sherwin, W. B.&lt;/author&gt;&lt;author&gt;Chao, A.&lt;/author&gt;&lt;author&gt;Jost, L.&lt;/author&gt;&lt;author&gt;Smouse, P. E.&lt;/author&gt;&lt;/authors&gt;&lt;/contributors&gt;&lt;titles&gt;&lt;title&gt;Information theory broadens the spectrum of molecular ecology and evolution: (Trends in Ecology and Evolution 32:12, p:948–963, 2017)&lt;/title&gt;&lt;secondary-title&gt;Trends in ecology &amp;amp; evolution (Amsterdam)&lt;/secondary-title&gt;&lt;/titles&gt;&lt;periodical&gt;&lt;full-title&gt;Trends in ecology &amp;amp; evolution (Amsterdam)&lt;/full-title&gt;&lt;/periodical&gt;&lt;pages&gt;955-956&lt;/pages&gt;&lt;volume&gt;36&lt;/volume&gt;&lt;number&gt;10&lt;/number&gt;&lt;keywords&gt;&lt;keyword&gt;diversity-profile&lt;/keyword&gt;&lt;keyword&gt;entropy&lt;/keyword&gt;&lt;keyword&gt;gene-expression&lt;/keyword&gt;&lt;keyword&gt;linkage-disequilibrium&lt;/keyword&gt;&lt;keyword&gt;selection&lt;/keyword&gt;&lt;keyword&gt;Shannon&lt;/keyword&gt;&lt;/keywords&gt;&lt;dates&gt;&lt;year&gt;2021&lt;/year&gt;&lt;/dates&gt;&lt;publisher&gt;Elsevier Ltd&lt;/publisher&gt;&lt;isbn&gt;0169-5347&lt;/isbn&gt;&lt;urls&gt;&lt;/urls&gt;&lt;electronic-resource-num&gt;10.1016/j.tree.2021.07.005&lt;/electronic-resource-num&gt;&lt;/record&gt;&lt;/Cite&gt;&lt;/EndNote&gt;</w:instrText>
        </w:r>
        <w:r w:rsidR="000A154B" w:rsidRPr="000A154B">
          <w:rPr>
            <w:rFonts w:ascii="Arial" w:hAnsi="Arial" w:cs="Arial"/>
          </w:rPr>
          <w:fldChar w:fldCharType="separate"/>
        </w:r>
        <w:r w:rsidR="000A154B" w:rsidRPr="000A154B">
          <w:rPr>
            <w:rFonts w:ascii="Arial" w:hAnsi="Arial" w:cs="Arial"/>
            <w:noProof/>
          </w:rPr>
          <w:t>(Sherwin et al., 2021)</w:t>
        </w:r>
        <w:r w:rsidR="000A154B" w:rsidRPr="000A154B">
          <w:rPr>
            <w:rFonts w:ascii="Arial" w:hAnsi="Arial" w:cs="Arial"/>
          </w:rPr>
          <w:fldChar w:fldCharType="end"/>
        </w:r>
        <w:del w:id="346" w:author="luis mijangos" w:date="2023-07-28T14:37:00Z">
          <w:r w:rsidR="000A154B" w:rsidRPr="000A154B" w:rsidDel="000A154B">
            <w:rPr>
              <w:rFonts w:ascii="Arial" w:hAnsi="Arial" w:cs="Arial"/>
            </w:rPr>
            <w:delText>.</w:delText>
          </w:r>
        </w:del>
      </w:moveTo>
      <w:moveToRangeEnd w:id="344"/>
      <w:ins w:id="347" w:author="luis mijangos" w:date="2023-07-27T17:54:00Z">
        <w:r w:rsidRPr="000A154B">
          <w:rPr>
            <w:rFonts w:ascii="Arial" w:hAnsi="Arial" w:cs="Arial"/>
          </w:rPr>
          <w:t xml:space="preserve">. </w:t>
        </w:r>
      </w:ins>
    </w:p>
    <w:p w14:paraId="6E54795C" w14:textId="25B91277" w:rsidR="00F717DD" w:rsidRPr="000A154B" w:rsidRDefault="00F717DD" w:rsidP="000A154B">
      <w:pPr>
        <w:snapToGrid w:val="0"/>
        <w:spacing w:before="100" w:beforeAutospacing="1" w:after="100" w:afterAutospacing="1"/>
        <w:jc w:val="both"/>
        <w:rPr>
          <w:ins w:id="348" w:author="luis mijangos" w:date="2023-07-27T17:54:00Z"/>
          <w:rFonts w:ascii="Arial" w:hAnsi="Arial" w:cs="Arial"/>
        </w:rPr>
      </w:pPr>
      <w:ins w:id="349" w:author="luis mijangos" w:date="2023-07-27T17:52:00Z">
        <w:r w:rsidRPr="000A154B">
          <w:rPr>
            <w:rFonts w:ascii="Arial" w:hAnsi="Arial" w:cs="Arial"/>
          </w:rPr>
          <w:lastRenderedPageBreak/>
          <w:t>Estimates of genetic diversity were perfor</w:t>
        </w:r>
      </w:ins>
      <w:ins w:id="350" w:author="luis mijangos" w:date="2023-07-27T17:53:00Z">
        <w:r w:rsidRPr="000A154B">
          <w:rPr>
            <w:rFonts w:ascii="Arial" w:hAnsi="Arial" w:cs="Arial"/>
          </w:rPr>
          <w:t xml:space="preserve">med using the function </w:t>
        </w:r>
        <w:proofErr w:type="spellStart"/>
        <w:r w:rsidRPr="000A154B">
          <w:rPr>
            <w:rFonts w:ascii="Arial" w:hAnsi="Arial" w:cs="Arial"/>
          </w:rPr>
          <w:t>gl.report.diversity</w:t>
        </w:r>
        <w:proofErr w:type="spellEnd"/>
        <w:r w:rsidRPr="000A154B">
          <w:rPr>
            <w:rFonts w:ascii="Arial" w:hAnsi="Arial" w:cs="Arial"/>
          </w:rPr>
          <w:t xml:space="preserve"> from the R package </w:t>
        </w:r>
        <w:proofErr w:type="spellStart"/>
        <w:r w:rsidRPr="000A154B">
          <w:rPr>
            <w:rFonts w:ascii="Arial" w:hAnsi="Arial" w:cs="Arial"/>
          </w:rPr>
          <w:t>dartR</w:t>
        </w:r>
        <w:proofErr w:type="spellEnd"/>
        <w:r w:rsidRPr="000A154B">
          <w:rPr>
            <w:rFonts w:ascii="Arial" w:hAnsi="Arial" w:cs="Arial"/>
          </w:rPr>
          <w:t xml:space="preserve"> </w:t>
        </w:r>
      </w:ins>
      <w:ins w:id="351" w:author="luis mijangos" w:date="2023-07-28T06:16:00Z">
        <w:r w:rsidR="00C36603" w:rsidRPr="000A154B">
          <w:rPr>
            <w:rFonts w:ascii="Arial" w:hAnsi="Arial" w:cs="Arial"/>
          </w:rPr>
          <w:fldChar w:fldCharType="begin"/>
        </w:r>
        <w:r w:rsidR="00C36603" w:rsidRPr="000A154B">
          <w:rPr>
            <w:rFonts w:ascii="Arial" w:hAnsi="Arial" w:cs="Arial"/>
          </w:rPr>
          <w:instrText xml:space="preserve"> ADDIN EN.CITE &lt;EndNote&gt;&lt;Cite&gt;&lt;Author&gt;Mijangos&lt;/Author&gt;&lt;Year&gt;2022&lt;/Year&gt;&lt;RecNum&gt;506&lt;/RecNum&gt;&lt;DisplayText&gt;(Jose Luis Mijangos et al., 2022)&lt;/DisplayText&gt;&lt;record&gt;&lt;rec-number&gt;506&lt;/rec-number&gt;&lt;foreign-keys&gt;&lt;key app="EN" db-id="tw92xdra6092s8e2e0p50fsctsvrvzafd2zd" timestamp="1685269123" guid="269de332-fd63-47d9-90af-d29372468b37"&gt;506&lt;/key&gt;&lt;/foreign-keys&gt;&lt;ref-type name="Journal Article"&gt;17&lt;/ref-type&gt;&lt;contributors&gt;&lt;authors&gt;&lt;author&gt;Mijangos, Jose Luis&lt;/author&gt;&lt;author&gt;Gruber, Bernd&lt;/author&gt;&lt;author&gt;Berry, Oliver&lt;/author&gt;&lt;author&gt;Pacioni, Carlo&lt;/author&gt;&lt;author&gt;Georges, Arthur&lt;/author&gt;&lt;/authors&gt;&lt;/contributors&gt;&lt;titles&gt;&lt;title&gt;dartR v2: An accessible genetic analysis platform for conservation, ecology and agriculture&lt;/title&gt;&lt;secondary-title&gt;Methods in ecology and evolution&lt;/secondary-title&gt;&lt;/titles&gt;&lt;periodical&gt;&lt;full-title&gt;Methods in ecology and evolution&lt;/full-title&gt;&lt;/periodical&gt;&lt;pages&gt;2150-2158&lt;/pages&gt;&lt;volume&gt;13&lt;/volume&gt;&lt;number&gt;10&lt;/number&gt;&lt;keywords&gt;&lt;keyword&gt;Accessibility&lt;/keyword&gt;&lt;keyword&gt;Amplification&lt;/keyword&gt;&lt;keyword&gt;Conservation&lt;/keyword&gt;&lt;keyword&gt;conservation genetics&lt;/keyword&gt;&lt;keyword&gt;DArT&lt;/keyword&gt;&lt;keyword&gt;Data analysis&lt;/keyword&gt;&lt;keyword&gt;Genetic analysis&lt;/keyword&gt;&lt;keyword&gt;Markers&lt;/keyword&gt;&lt;keyword&gt;next</w:instrText>
        </w:r>
        <w:r w:rsidR="00C36603" w:rsidRPr="000A154B">
          <w:rPr>
            <w:rFonts w:ascii="Cambria Math" w:hAnsi="Cambria Math" w:cs="Cambria Math"/>
          </w:rPr>
          <w:instrText>‐</w:instrText>
        </w:r>
        <w:r w:rsidR="00C36603" w:rsidRPr="000A154B">
          <w:rPr>
            <w:rFonts w:ascii="Arial" w:hAnsi="Arial" w:cs="Arial"/>
          </w:rPr>
          <w:instrText>generation sequencing&lt;/keyword&gt;&lt;keyword&gt;Nucleotides&lt;/keyword&gt;&lt;keyword&gt;Packages&lt;/keyword&gt;&lt;keyword&gt;Quality control&lt;/keyword&gt;&lt;keyword&gt;Single-nucleotide polymorphism&lt;/keyword&gt;&lt;keyword&gt;User experience&lt;/keyword&gt;&lt;keyword&gt;User services&lt;/keyword&gt;&lt;/keywords&gt;&lt;dates&gt;&lt;year&gt;2022&lt;/year&gt;&lt;/dates&gt;&lt;pub-location&gt;London&lt;/pub-location&gt;&lt;publisher&gt;Wiley Subscription Services, Inc&lt;/publisher&gt;&lt;isbn&gt;2041-210X&lt;/isbn&gt;&lt;urls&gt;&lt;/urls&gt;&lt;electronic-resource-num&gt;10.1111/2041-210X.13918&lt;/electronic-resource-num&gt;&lt;/record&gt;&lt;/Cite&gt;&lt;/EndNote&gt;</w:instrText>
        </w:r>
        <w:r w:rsidR="00C36603" w:rsidRPr="000A154B">
          <w:rPr>
            <w:rFonts w:ascii="Arial" w:hAnsi="Arial" w:cs="Arial"/>
          </w:rPr>
          <w:fldChar w:fldCharType="separate"/>
        </w:r>
        <w:r w:rsidR="00C36603" w:rsidRPr="000A154B">
          <w:rPr>
            <w:rFonts w:ascii="Arial" w:hAnsi="Arial" w:cs="Arial"/>
            <w:noProof/>
          </w:rPr>
          <w:t>(Jose Luis Mijangos et al., 2022)</w:t>
        </w:r>
        <w:r w:rsidR="00C36603" w:rsidRPr="000A154B">
          <w:rPr>
            <w:rFonts w:ascii="Arial" w:hAnsi="Arial" w:cs="Arial"/>
          </w:rPr>
          <w:fldChar w:fldCharType="end"/>
        </w:r>
        <w:r w:rsidR="00C36603" w:rsidRPr="000A154B">
          <w:rPr>
            <w:rFonts w:ascii="Arial" w:hAnsi="Arial" w:cs="Arial"/>
          </w:rPr>
          <w:t>.</w:t>
        </w:r>
        <w:r w:rsidR="00C36603" w:rsidRPr="000A154B">
          <w:rPr>
            <w:rFonts w:ascii="Arial" w:hAnsi="Arial" w:cs="Arial"/>
          </w:rPr>
          <w:t xml:space="preserve"> </w:t>
        </w:r>
      </w:ins>
    </w:p>
    <w:p w14:paraId="43341B3F" w14:textId="75490A03" w:rsidR="006B5360" w:rsidRPr="000A154B" w:rsidDel="000A154B" w:rsidRDefault="00F717DD" w:rsidP="000A154B">
      <w:pPr>
        <w:snapToGrid w:val="0"/>
        <w:spacing w:before="100" w:beforeAutospacing="1" w:after="100" w:afterAutospacing="1"/>
        <w:jc w:val="both"/>
        <w:rPr>
          <w:del w:id="352" w:author="luis mijangos" w:date="2023-07-28T14:36:00Z"/>
          <w:rFonts w:ascii="Arial" w:hAnsi="Arial" w:cs="Arial"/>
          <w:rPrChange w:id="353" w:author="luis mijangos" w:date="2023-07-28T14:37:00Z">
            <w:rPr>
              <w:del w:id="354" w:author="luis mijangos" w:date="2023-07-28T14:36:00Z"/>
            </w:rPr>
          </w:rPrChange>
        </w:rPr>
        <w:pPrChange w:id="355" w:author="luis mijangos" w:date="2023-07-28T14:38:00Z">
          <w:pPr/>
        </w:pPrChange>
      </w:pPr>
      <w:ins w:id="356" w:author="luis mijangos" w:date="2023-07-27T17:54:00Z">
        <w:r w:rsidRPr="000A154B">
          <w:rPr>
            <w:rFonts w:ascii="Arial" w:hAnsi="Arial" w:cs="Arial"/>
          </w:rPr>
          <w:t>To test</w:t>
        </w:r>
      </w:ins>
      <w:ins w:id="357" w:author="luis mijangos" w:date="2023-07-28T14:34:00Z">
        <w:r w:rsidR="000A154B" w:rsidRPr="000A154B">
          <w:rPr>
            <w:rFonts w:ascii="Arial" w:hAnsi="Arial" w:cs="Arial"/>
          </w:rPr>
          <w:t>ed</w:t>
        </w:r>
      </w:ins>
      <w:ins w:id="358" w:author="luis mijangos" w:date="2023-07-27T17:54:00Z">
        <w:r w:rsidRPr="000A154B">
          <w:rPr>
            <w:rFonts w:ascii="Arial" w:hAnsi="Arial" w:cs="Arial"/>
          </w:rPr>
          <w:t xml:space="preserve"> whether genetic diversity estimates were s</w:t>
        </w:r>
      </w:ins>
      <w:ins w:id="359" w:author="luis mijangos" w:date="2023-07-27T17:55:00Z">
        <w:r w:rsidRPr="000A154B">
          <w:rPr>
            <w:rFonts w:ascii="Arial" w:hAnsi="Arial" w:cs="Arial"/>
          </w:rPr>
          <w:t xml:space="preserve">ignificantly </w:t>
        </w:r>
      </w:ins>
      <w:ins w:id="360" w:author="luis mijangos" w:date="2023-07-27T17:54:00Z">
        <w:r w:rsidRPr="000A154B">
          <w:rPr>
            <w:rFonts w:ascii="Arial" w:hAnsi="Arial" w:cs="Arial"/>
          </w:rPr>
          <w:t xml:space="preserve">different </w:t>
        </w:r>
      </w:ins>
      <w:ins w:id="361" w:author="luis mijangos" w:date="2023-07-27T17:55:00Z">
        <w:r w:rsidRPr="000A154B">
          <w:rPr>
            <w:rFonts w:ascii="Arial" w:hAnsi="Arial" w:cs="Arial"/>
          </w:rPr>
          <w:t>between populations</w:t>
        </w:r>
      </w:ins>
      <w:ins w:id="362" w:author="luis mijangos" w:date="2023-07-28T14:34:00Z">
        <w:r w:rsidR="000A154B" w:rsidRPr="000A154B">
          <w:rPr>
            <w:rFonts w:ascii="Arial" w:hAnsi="Arial" w:cs="Arial"/>
          </w:rPr>
          <w:t xml:space="preserve"> </w:t>
        </w:r>
      </w:ins>
      <w:ins w:id="363" w:author="luis mijangos" w:date="2023-07-27T17:55:00Z">
        <w:r w:rsidRPr="000A154B">
          <w:rPr>
            <w:rFonts w:ascii="Arial" w:hAnsi="Arial" w:cs="Arial"/>
          </w:rPr>
          <w:t>us</w:t>
        </w:r>
      </w:ins>
      <w:ins w:id="364" w:author="luis mijangos" w:date="2023-07-28T14:34:00Z">
        <w:r w:rsidR="000A154B" w:rsidRPr="000A154B">
          <w:rPr>
            <w:rFonts w:ascii="Arial" w:hAnsi="Arial" w:cs="Arial"/>
          </w:rPr>
          <w:t xml:space="preserve">ing </w:t>
        </w:r>
        <w:r w:rsidR="000A154B" w:rsidRPr="000A154B">
          <w:rPr>
            <w:rFonts w:ascii="Arial" w:hAnsi="Arial" w:cs="Arial"/>
          </w:rPr>
          <w:t>re-randomization</w:t>
        </w:r>
        <w:r w:rsidR="000A154B" w:rsidRPr="000A154B">
          <w:rPr>
            <w:rFonts w:ascii="Arial" w:hAnsi="Arial" w:cs="Arial"/>
          </w:rPr>
          <w:t xml:space="preserve"> as implemented </w:t>
        </w:r>
      </w:ins>
      <w:ins w:id="365" w:author="luis mijangos" w:date="2023-07-28T14:35:00Z">
        <w:r w:rsidR="000A154B" w:rsidRPr="000A154B">
          <w:rPr>
            <w:rFonts w:ascii="Arial" w:hAnsi="Arial" w:cs="Arial"/>
          </w:rPr>
          <w:t xml:space="preserve">in the </w:t>
        </w:r>
        <w:proofErr w:type="spellStart"/>
        <w:r w:rsidR="000A154B" w:rsidRPr="000A154B">
          <w:rPr>
            <w:rFonts w:ascii="Arial" w:hAnsi="Arial" w:cs="Arial"/>
          </w:rPr>
          <w:t>dartR</w:t>
        </w:r>
        <w:proofErr w:type="spellEnd"/>
        <w:r w:rsidR="000A154B" w:rsidRPr="000A154B">
          <w:rPr>
            <w:rFonts w:ascii="Arial" w:hAnsi="Arial" w:cs="Arial"/>
          </w:rPr>
          <w:t xml:space="preserve"> functi</w:t>
        </w:r>
      </w:ins>
      <w:ins w:id="366" w:author="luis mijangos" w:date="2023-07-28T14:36:00Z">
        <w:r w:rsidR="000A154B" w:rsidRPr="000A154B">
          <w:rPr>
            <w:rFonts w:ascii="Arial" w:hAnsi="Arial" w:cs="Arial"/>
          </w:rPr>
          <w:t xml:space="preserve">on </w:t>
        </w:r>
      </w:ins>
      <w:del w:id="367" w:author="luis mijangos" w:date="2023-07-27T07:54:00Z">
        <w:r w:rsidR="000A1D31" w:rsidRPr="000A154B" w:rsidDel="000D7917">
          <w:rPr>
            <w:rFonts w:ascii="Arial" w:hAnsi="Arial" w:cs="Arial"/>
            <w:rPrChange w:id="368" w:author="luis mijangos" w:date="2023-07-28T14:37:00Z">
              <w:rPr/>
            </w:rPrChange>
          </w:rPr>
          <w:delText xml:space="preserve">The </w:delText>
        </w:r>
        <w:r w:rsidR="00D80562" w:rsidRPr="000A154B" w:rsidDel="000D7917">
          <w:rPr>
            <w:rFonts w:ascii="Arial" w:hAnsi="Arial" w:cs="Arial"/>
            <w:rPrChange w:id="369" w:author="luis mijangos" w:date="2023-07-28T14:37:00Z">
              <w:rPr/>
            </w:rPrChange>
          </w:rPr>
          <w:delText xml:space="preserve">interferon genes were identified on </w:delText>
        </w:r>
      </w:del>
      <w:del w:id="370" w:author="luis mijangos" w:date="2023-07-27T07:48:00Z">
        <w:r w:rsidR="00D80562" w:rsidRPr="000A154B" w:rsidDel="00EC414B">
          <w:rPr>
            <w:rFonts w:ascii="Arial" w:hAnsi="Arial" w:cs="Arial"/>
            <w:rPrChange w:id="371" w:author="luis mijangos" w:date="2023-07-28T14:37:00Z">
              <w:rPr/>
            </w:rPrChange>
          </w:rPr>
          <w:delText>differenct</w:delText>
        </w:r>
      </w:del>
      <w:del w:id="372" w:author="luis mijangos" w:date="2023-07-27T07:54:00Z">
        <w:r w:rsidR="00D80562" w:rsidRPr="000A154B" w:rsidDel="000D7917">
          <w:rPr>
            <w:rFonts w:ascii="Arial" w:hAnsi="Arial" w:cs="Arial"/>
            <w:rPrChange w:id="373" w:author="luis mijangos" w:date="2023-07-28T14:37:00Z">
              <w:rPr/>
            </w:rPrChange>
          </w:rPr>
          <w:delText xml:space="preserve"> chromosomes present in the platypus genome. The </w:delText>
        </w:r>
        <w:r w:rsidR="0060156E" w:rsidRPr="000A154B" w:rsidDel="000D7917">
          <w:rPr>
            <w:rFonts w:ascii="Arial" w:hAnsi="Arial" w:cs="Arial"/>
            <w:rPrChange w:id="374" w:author="luis mijangos" w:date="2023-07-28T14:37:00Z">
              <w:rPr/>
            </w:rPrChange>
          </w:rPr>
          <w:delText xml:space="preserve">chromosome selected for this </w:delText>
        </w:r>
        <w:r w:rsidR="00176B76" w:rsidRPr="000A154B" w:rsidDel="000D7917">
          <w:rPr>
            <w:rFonts w:ascii="Arial" w:hAnsi="Arial" w:cs="Arial"/>
            <w:rPrChange w:id="375" w:author="luis mijangos" w:date="2023-07-28T14:37:00Z">
              <w:rPr/>
            </w:rPrChange>
          </w:rPr>
          <w:delText xml:space="preserve">study was ‘Chromosome X1’ on the platypus genome. </w:delText>
        </w:r>
      </w:del>
      <w:del w:id="376" w:author="luis mijangos" w:date="2023-07-27T08:18:00Z">
        <w:r w:rsidR="00D80562" w:rsidRPr="000A154B" w:rsidDel="00584D2B">
          <w:rPr>
            <w:rFonts w:ascii="Arial" w:hAnsi="Arial" w:cs="Arial"/>
            <w:rPrChange w:id="377" w:author="luis mijangos" w:date="2023-07-28T14:37:00Z">
              <w:rPr/>
            </w:rPrChange>
          </w:rPr>
          <w:delText xml:space="preserve">This entire chromosome was then uploaded into </w:delText>
        </w:r>
        <w:r w:rsidR="00ED1618" w:rsidRPr="000A154B" w:rsidDel="00584D2B">
          <w:rPr>
            <w:rFonts w:ascii="Arial" w:hAnsi="Arial" w:cs="Arial"/>
            <w:rPrChange w:id="378" w:author="luis mijangos" w:date="2023-07-28T14:37:00Z">
              <w:rPr/>
            </w:rPrChange>
          </w:rPr>
          <w:delText>R studio</w:delText>
        </w:r>
        <w:r w:rsidR="006B5360" w:rsidRPr="000A154B" w:rsidDel="00584D2B">
          <w:rPr>
            <w:rFonts w:ascii="Arial" w:hAnsi="Arial" w:cs="Arial"/>
            <w:rPrChange w:id="379" w:author="luis mijangos" w:date="2023-07-28T14:37:00Z">
              <w:rPr/>
            </w:rPrChange>
          </w:rPr>
          <w:delText xml:space="preserve"> and </w:delText>
        </w:r>
      </w:del>
      <w:del w:id="380" w:author="luis mijangos" w:date="2023-07-28T14:36:00Z">
        <w:r w:rsidR="006B5360" w:rsidRPr="000A154B" w:rsidDel="000A154B">
          <w:rPr>
            <w:rFonts w:ascii="Arial" w:hAnsi="Arial" w:cs="Arial"/>
            <w:rPrChange w:id="381" w:author="luis mijangos" w:date="2023-07-28T14:37:00Z">
              <w:rPr/>
            </w:rPrChange>
          </w:rPr>
          <w:delText>two different reports were generated, using the functions in dartR as follows;</w:delText>
        </w:r>
      </w:del>
    </w:p>
    <w:p w14:paraId="4C7D368A" w14:textId="1729E751" w:rsidR="006B5360" w:rsidRPr="000A154B" w:rsidDel="000A154B" w:rsidRDefault="006B5360" w:rsidP="000A154B">
      <w:pPr>
        <w:jc w:val="both"/>
        <w:rPr>
          <w:del w:id="382" w:author="luis mijangos" w:date="2023-07-28T14:37:00Z"/>
          <w:rFonts w:ascii="Arial" w:hAnsi="Arial" w:cs="Arial"/>
          <w:rPrChange w:id="383" w:author="luis mijangos" w:date="2023-07-28T14:37:00Z">
            <w:rPr>
              <w:del w:id="384" w:author="luis mijangos" w:date="2023-07-28T14:37:00Z"/>
            </w:rPr>
          </w:rPrChange>
        </w:rPr>
        <w:pPrChange w:id="385" w:author="luis mijangos" w:date="2023-07-28T14:38:00Z">
          <w:pPr>
            <w:pStyle w:val="ListParagraph"/>
            <w:numPr>
              <w:numId w:val="7"/>
            </w:numPr>
            <w:ind w:hanging="360"/>
          </w:pPr>
        </w:pPrChange>
      </w:pPr>
      <w:del w:id="386" w:author="luis mijangos" w:date="2023-07-28T14:36:00Z">
        <w:r w:rsidRPr="000A154B" w:rsidDel="000A154B">
          <w:rPr>
            <w:rFonts w:ascii="Arial" w:hAnsi="Arial" w:cs="Arial"/>
            <w:rPrChange w:id="387" w:author="luis mijangos" w:date="2023-07-28T14:37:00Z">
              <w:rPr/>
            </w:rPrChange>
          </w:rPr>
          <w:delText>‘</w:delText>
        </w:r>
      </w:del>
      <w:proofErr w:type="spellStart"/>
      <w:r w:rsidRPr="000A154B">
        <w:rPr>
          <w:rFonts w:ascii="Arial" w:hAnsi="Arial" w:cs="Arial"/>
          <w:rPrChange w:id="388" w:author="luis mijangos" w:date="2023-07-28T14:37:00Z">
            <w:rPr/>
          </w:rPrChange>
        </w:rPr>
        <w:t>gl.</w:t>
      </w:r>
      <w:proofErr w:type="gramStart"/>
      <w:r w:rsidRPr="000A154B">
        <w:rPr>
          <w:rFonts w:ascii="Arial" w:hAnsi="Arial" w:cs="Arial"/>
          <w:rPrChange w:id="389" w:author="luis mijangos" w:date="2023-07-28T14:37:00Z">
            <w:rPr/>
          </w:rPrChange>
        </w:rPr>
        <w:t>test.heterozygosity</w:t>
      </w:r>
      <w:proofErr w:type="spellEnd"/>
      <w:proofErr w:type="gramEnd"/>
      <w:del w:id="390" w:author="luis mijangos" w:date="2023-07-28T14:37:00Z">
        <w:r w:rsidRPr="000A154B" w:rsidDel="000A154B">
          <w:rPr>
            <w:rFonts w:ascii="Arial" w:hAnsi="Arial" w:cs="Arial"/>
            <w:rPrChange w:id="391" w:author="luis mijangos" w:date="2023-07-28T14:37:00Z">
              <w:rPr/>
            </w:rPrChange>
          </w:rPr>
          <w:delText>’</w:delText>
        </w:r>
      </w:del>
      <w:del w:id="392" w:author="luis mijangos" w:date="2023-07-28T14:35:00Z">
        <w:r w:rsidRPr="000A154B" w:rsidDel="000A154B">
          <w:rPr>
            <w:rFonts w:ascii="Arial" w:hAnsi="Arial" w:cs="Arial"/>
            <w:rPrChange w:id="393" w:author="luis mijangos" w:date="2023-07-28T14:37:00Z">
              <w:rPr/>
            </w:rPrChange>
          </w:rPr>
          <w:delText xml:space="preserve"> which tests the differences in heterozygosity between populations taken pairwise.</w:delText>
        </w:r>
      </w:del>
    </w:p>
    <w:p w14:paraId="6986B7EE" w14:textId="0EC2B053" w:rsidR="000A1D31" w:rsidRPr="000A154B" w:rsidDel="00A64C44" w:rsidRDefault="000A154B" w:rsidP="000A154B">
      <w:pPr>
        <w:jc w:val="both"/>
        <w:rPr>
          <w:del w:id="394" w:author="luis mijangos" w:date="2023-07-27T08:06:00Z"/>
          <w:rFonts w:ascii="Arial" w:hAnsi="Arial" w:cs="Arial"/>
        </w:rPr>
        <w:pPrChange w:id="395" w:author="luis mijangos" w:date="2023-07-28T14:38:00Z">
          <w:pPr>
            <w:pStyle w:val="ListParagraph"/>
            <w:numPr>
              <w:numId w:val="7"/>
            </w:numPr>
            <w:ind w:hanging="360"/>
          </w:pPr>
        </w:pPrChange>
      </w:pPr>
      <w:ins w:id="396" w:author="luis mijangos" w:date="2023-07-28T14:38:00Z">
        <w:r>
          <w:rPr>
            <w:rFonts w:ascii="Arial" w:hAnsi="Arial" w:cs="Arial"/>
          </w:rPr>
          <w:t>.</w:t>
        </w:r>
      </w:ins>
      <w:del w:id="397" w:author="luis mijangos" w:date="2023-07-28T14:37:00Z">
        <w:r w:rsidR="006B5360" w:rsidRPr="000A154B" w:rsidDel="000A154B">
          <w:rPr>
            <w:rFonts w:ascii="Arial" w:hAnsi="Arial" w:cs="Arial"/>
          </w:rPr>
          <w:delText>‘</w:delText>
        </w:r>
      </w:del>
      <w:del w:id="398" w:author="luis mijangos" w:date="2023-07-28T14:38:00Z">
        <w:r w:rsidR="006B5360" w:rsidRPr="000A154B" w:rsidDel="000A154B">
          <w:rPr>
            <w:rFonts w:ascii="Arial" w:hAnsi="Arial" w:cs="Arial"/>
          </w:rPr>
          <w:delText xml:space="preserve">gl.report.diversity’ which works to estimate genetic diversity indexes </w:delText>
        </w:r>
      </w:del>
      <w:moveFromRangeStart w:id="399" w:author="luis mijangos" w:date="2023-07-28T14:37:00Z" w:name="move141447456"/>
      <w:moveFrom w:id="400" w:author="luis mijangos" w:date="2023-07-28T14:37:00Z">
        <w:r w:rsidR="006B5360" w:rsidRPr="000A154B" w:rsidDel="000A154B">
          <w:rPr>
            <w:rFonts w:ascii="Arial" w:hAnsi="Arial" w:cs="Arial"/>
          </w:rPr>
          <w:fldChar w:fldCharType="begin"/>
        </w:r>
        <w:r w:rsidR="006B5360" w:rsidRPr="000A154B" w:rsidDel="000A154B">
          <w:rPr>
            <w:rFonts w:ascii="Arial" w:hAnsi="Arial" w:cs="Arial"/>
          </w:rPr>
          <w:instrText xml:space="preserve"> ADDIN EN.CITE &lt;EndNote&gt;&lt;Cite&gt;&lt;Author&gt;Sherwin&lt;/Author&gt;&lt;Year&gt;2021&lt;/Year&gt;&lt;RecNum&gt;511&lt;/RecNum&gt;&lt;DisplayText&gt;(Sherwin et al., 2021)&lt;/DisplayText&gt;&lt;record&gt;&lt;rec-number&gt;511&lt;/rec-number&gt;&lt;foreign-keys&gt;&lt;key app="EN" db-id="tw92xdra6092s8e2e0p50fsctsvrvzafd2zd" timestamp="1685269503" guid="ebabfa28-e2a4-4226-b3b1-c4d5af0cc333"&gt;511&lt;/key&gt;&lt;/foreign-keys&gt;&lt;ref-type name="Journal Article"&gt;17&lt;/ref-type&gt;&lt;contributors&gt;&lt;authors&gt;&lt;author&gt;Sherwin, W. B.&lt;/author&gt;&lt;author&gt;Chao, A.&lt;/author&gt;&lt;author&gt;Jost, L.&lt;/author&gt;&lt;author&gt;Smouse, P. E.&lt;/author&gt;&lt;/authors&gt;&lt;/contributors&gt;&lt;titles&gt;&lt;title&gt;Information theory broadens the spectrum of molecular ecology and evolution: (Trends in Ecology and Evolution 32:12, p:948–963, 2017)&lt;/title&gt;&lt;secondary-title&gt;Trends in ecology &amp;amp; evolution (Amsterdam)&lt;/secondary-title&gt;&lt;/titles&gt;&lt;periodical&gt;&lt;full-title&gt;Trends in ecology &amp;amp; evolution (Amsterdam)&lt;/full-title&gt;&lt;/periodical&gt;&lt;pages&gt;955-956&lt;/pages&gt;&lt;volume&gt;36&lt;/volume&gt;&lt;number&gt;10&lt;/number&gt;&lt;keywords&gt;&lt;keyword&gt;diversity-profile&lt;/keyword&gt;&lt;keyword&gt;entropy&lt;/keyword&gt;&lt;keyword&gt;gene-expression&lt;/keyword&gt;&lt;keyword&gt;linkage-disequilibrium&lt;/keyword&gt;&lt;keyword&gt;selection&lt;/keyword&gt;&lt;keyword&gt;Shannon&lt;/keyword&gt;&lt;/keywords&gt;&lt;dates&gt;&lt;year&gt;2021&lt;/year&gt;&lt;/dates&gt;&lt;publisher&gt;Elsevier Ltd&lt;/publisher&gt;&lt;isbn&gt;0169-5347&lt;/isbn&gt;&lt;urls&gt;&lt;/urls&gt;&lt;electronic-resource-num&gt;10.1016/j.tree.2021.07.005&lt;/electronic-resource-num&gt;&lt;/record&gt;&lt;/Cite&gt;&lt;/EndNote&gt;</w:instrText>
        </w:r>
        <w:r w:rsidR="006B5360" w:rsidRPr="000A154B" w:rsidDel="000A154B">
          <w:rPr>
            <w:rFonts w:ascii="Arial" w:hAnsi="Arial" w:cs="Arial"/>
          </w:rPr>
          <w:fldChar w:fldCharType="separate"/>
        </w:r>
        <w:r w:rsidR="006B5360" w:rsidRPr="000A154B" w:rsidDel="000A154B">
          <w:rPr>
            <w:rFonts w:ascii="Arial" w:hAnsi="Arial" w:cs="Arial"/>
            <w:noProof/>
          </w:rPr>
          <w:t>(Sherwin et al., 2021)</w:t>
        </w:r>
        <w:r w:rsidR="006B5360" w:rsidRPr="000A154B" w:rsidDel="000A154B">
          <w:rPr>
            <w:rFonts w:ascii="Arial" w:hAnsi="Arial" w:cs="Arial"/>
          </w:rPr>
          <w:fldChar w:fldCharType="end"/>
        </w:r>
        <w:r w:rsidR="006B5360" w:rsidRPr="000A154B" w:rsidDel="000A154B">
          <w:rPr>
            <w:rFonts w:ascii="Arial" w:hAnsi="Arial" w:cs="Arial"/>
          </w:rPr>
          <w:t>.</w:t>
        </w:r>
      </w:moveFrom>
      <w:moveFromRangeEnd w:id="399"/>
    </w:p>
    <w:p w14:paraId="3A466E9C" w14:textId="7B4FB837" w:rsidR="00E10ECE" w:rsidRPr="000A154B" w:rsidDel="00EC414B" w:rsidRDefault="00E10ECE" w:rsidP="000A154B">
      <w:pPr>
        <w:jc w:val="both"/>
        <w:rPr>
          <w:del w:id="401" w:author="luis mijangos" w:date="2023-07-27T07:48:00Z"/>
          <w:rFonts w:ascii="Arial" w:hAnsi="Arial" w:cs="Arial"/>
          <w:rPrChange w:id="402" w:author="luis mijangos" w:date="2023-07-28T14:37:00Z">
            <w:rPr>
              <w:del w:id="403" w:author="luis mijangos" w:date="2023-07-27T07:48:00Z"/>
            </w:rPr>
          </w:rPrChange>
        </w:rPr>
        <w:pPrChange w:id="404" w:author="luis mijangos" w:date="2023-07-28T14:38:00Z">
          <w:pPr/>
        </w:pPrChange>
      </w:pPr>
    </w:p>
    <w:p w14:paraId="28319CBE" w14:textId="77777777" w:rsidR="00E10ECE" w:rsidRPr="000A154B" w:rsidDel="00EC414B" w:rsidRDefault="00E10ECE" w:rsidP="000A154B">
      <w:pPr>
        <w:jc w:val="both"/>
        <w:rPr>
          <w:del w:id="405" w:author="luis mijangos" w:date="2023-07-27T07:48:00Z"/>
          <w:rFonts w:ascii="Arial" w:hAnsi="Arial" w:cs="Arial"/>
          <w:rPrChange w:id="406" w:author="luis mijangos" w:date="2023-07-28T14:37:00Z">
            <w:rPr>
              <w:del w:id="407" w:author="luis mijangos" w:date="2023-07-27T07:48:00Z"/>
            </w:rPr>
          </w:rPrChange>
        </w:rPr>
        <w:pPrChange w:id="408" w:author="luis mijangos" w:date="2023-07-28T14:38:00Z">
          <w:pPr/>
        </w:pPrChange>
      </w:pPr>
    </w:p>
    <w:p w14:paraId="33E76274" w14:textId="77777777" w:rsidR="00FF4752" w:rsidRPr="000A154B" w:rsidDel="00EC414B" w:rsidRDefault="00FF4752" w:rsidP="000A154B">
      <w:pPr>
        <w:jc w:val="both"/>
        <w:rPr>
          <w:del w:id="409" w:author="luis mijangos" w:date="2023-07-27T07:48:00Z"/>
          <w:rFonts w:ascii="Arial" w:hAnsi="Arial" w:cs="Arial"/>
          <w:rPrChange w:id="410" w:author="luis mijangos" w:date="2023-07-28T14:37:00Z">
            <w:rPr>
              <w:del w:id="411" w:author="luis mijangos" w:date="2023-07-27T07:48:00Z"/>
            </w:rPr>
          </w:rPrChange>
        </w:rPr>
        <w:pPrChange w:id="412" w:author="luis mijangos" w:date="2023-07-28T14:38:00Z">
          <w:pPr/>
        </w:pPrChange>
      </w:pPr>
    </w:p>
    <w:p w14:paraId="21B6E9B9" w14:textId="77777777" w:rsidR="00FF4752" w:rsidRPr="000A154B" w:rsidDel="00A64C44" w:rsidRDefault="00FF4752" w:rsidP="000A154B">
      <w:pPr>
        <w:jc w:val="both"/>
        <w:rPr>
          <w:del w:id="413" w:author="luis mijangos" w:date="2023-07-27T08:06:00Z"/>
          <w:rFonts w:ascii="Arial" w:hAnsi="Arial" w:cs="Arial"/>
          <w:rPrChange w:id="414" w:author="luis mijangos" w:date="2023-07-28T14:37:00Z">
            <w:rPr>
              <w:del w:id="415" w:author="luis mijangos" w:date="2023-07-27T08:06:00Z"/>
            </w:rPr>
          </w:rPrChange>
        </w:rPr>
        <w:pPrChange w:id="416" w:author="luis mijangos" w:date="2023-07-28T14:38:00Z">
          <w:pPr/>
        </w:pPrChange>
      </w:pPr>
    </w:p>
    <w:p w14:paraId="5537D8F3" w14:textId="77777777" w:rsidR="00FF4752" w:rsidRPr="000A154B" w:rsidRDefault="00FF4752" w:rsidP="000A154B">
      <w:pPr>
        <w:jc w:val="both"/>
        <w:rPr>
          <w:rFonts w:ascii="Arial" w:hAnsi="Arial" w:cs="Arial"/>
          <w:rPrChange w:id="417" w:author="luis mijangos" w:date="2023-07-28T14:37:00Z">
            <w:rPr/>
          </w:rPrChange>
        </w:rPr>
        <w:pPrChange w:id="418" w:author="luis mijangos" w:date="2023-07-28T14:38:00Z">
          <w:pPr/>
        </w:pPrChange>
      </w:pPr>
    </w:p>
    <w:p w14:paraId="166FEC6D"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19" w:author="luis mijangos" w:date="2023-07-27T08:06:00Z"/>
          <w:rFonts w:ascii="Arial" w:hAnsi="Arial" w:cs="Arial"/>
          <w:b/>
          <w:bCs/>
        </w:rPr>
        <w:pPrChange w:id="420" w:author="luis mijangos" w:date="2023-07-28T14:38:00Z">
          <w:pPr>
            <w:pStyle w:val="ListParagraph"/>
            <w:numPr>
              <w:numId w:val="1"/>
            </w:numPr>
            <w:ind w:hanging="360"/>
          </w:pPr>
        </w:pPrChange>
      </w:pPr>
      <w:r w:rsidRPr="000A154B">
        <w:rPr>
          <w:rFonts w:ascii="Arial" w:hAnsi="Arial" w:cs="Arial"/>
          <w:b/>
          <w:bCs/>
        </w:rPr>
        <w:t>Progress</w:t>
      </w:r>
    </w:p>
    <w:p w14:paraId="1ABCC12C" w14:textId="77777777" w:rsidR="00924603" w:rsidRPr="000A154B" w:rsidRDefault="00924603" w:rsidP="000A154B">
      <w:pPr>
        <w:pStyle w:val="ListParagraph"/>
        <w:numPr>
          <w:ilvl w:val="0"/>
          <w:numId w:val="1"/>
        </w:numPr>
        <w:snapToGrid w:val="0"/>
        <w:spacing w:before="100" w:beforeAutospacing="1" w:after="100" w:afterAutospacing="1"/>
        <w:contextualSpacing w:val="0"/>
        <w:jc w:val="both"/>
        <w:rPr>
          <w:rFonts w:ascii="Arial" w:hAnsi="Arial" w:cs="Arial"/>
          <w:rPrChange w:id="421" w:author="luis mijangos" w:date="2023-07-28T14:37:00Z">
            <w:rPr/>
          </w:rPrChange>
        </w:rPr>
        <w:pPrChange w:id="422" w:author="luis mijangos" w:date="2023-07-28T14:38:00Z">
          <w:pPr/>
        </w:pPrChange>
      </w:pPr>
    </w:p>
    <w:p w14:paraId="4638C9CE" w14:textId="782DE13A" w:rsidR="00C1439D" w:rsidRPr="000A154B" w:rsidDel="00A64C44" w:rsidRDefault="0066431B" w:rsidP="000A154B">
      <w:pPr>
        <w:snapToGrid w:val="0"/>
        <w:spacing w:before="100" w:beforeAutospacing="1" w:after="100" w:afterAutospacing="1"/>
        <w:jc w:val="both"/>
        <w:rPr>
          <w:del w:id="423" w:author="luis mijangos" w:date="2023-07-27T08:06:00Z"/>
          <w:rFonts w:ascii="Arial" w:hAnsi="Arial" w:cs="Arial"/>
        </w:rPr>
        <w:pPrChange w:id="424" w:author="luis mijangos" w:date="2023-07-28T14:38:00Z">
          <w:pPr/>
        </w:pPrChange>
      </w:pPr>
      <w:r w:rsidRPr="000A154B">
        <w:rPr>
          <w:rFonts w:ascii="Arial" w:hAnsi="Arial" w:cs="Arial"/>
        </w:rPr>
        <w:t xml:space="preserve">Overall, I have achieved the objectives I set for myself up until this point. </w:t>
      </w:r>
      <w:r w:rsidR="00EA1C27" w:rsidRPr="000A154B">
        <w:rPr>
          <w:rFonts w:ascii="Arial" w:hAnsi="Arial" w:cs="Arial"/>
        </w:rPr>
        <w:t xml:space="preserve">My goal for the first semester was to have my data analysis completed by the end of the break between semesters. </w:t>
      </w:r>
      <w:r w:rsidR="00924603" w:rsidRPr="000A154B">
        <w:rPr>
          <w:rFonts w:ascii="Arial" w:hAnsi="Arial" w:cs="Arial"/>
        </w:rPr>
        <w:t xml:space="preserve">This semester has been focussed on learning how to use the R Studio program required to </w:t>
      </w:r>
      <w:r w:rsidR="00A759E5" w:rsidRPr="000A154B">
        <w:rPr>
          <w:rFonts w:ascii="Arial" w:hAnsi="Arial" w:cs="Arial"/>
        </w:rPr>
        <w:t>analyse the genetic data</w:t>
      </w:r>
      <w:r w:rsidR="00C148E2" w:rsidRPr="000A154B">
        <w:rPr>
          <w:rFonts w:ascii="Arial" w:hAnsi="Arial" w:cs="Arial"/>
        </w:rPr>
        <w:t xml:space="preserve"> as well as background research on the platypus and its genetics. I have researched and read </w:t>
      </w:r>
      <w:r w:rsidR="00FC5551" w:rsidRPr="000A154B">
        <w:rPr>
          <w:rFonts w:ascii="Arial" w:hAnsi="Arial" w:cs="Arial"/>
        </w:rPr>
        <w:t>through</w:t>
      </w:r>
      <w:r w:rsidR="00C148E2" w:rsidRPr="000A154B">
        <w:rPr>
          <w:rFonts w:ascii="Arial" w:hAnsi="Arial" w:cs="Arial"/>
        </w:rPr>
        <w:t xml:space="preserve"> relevant literature available to further deepen my understanding of not just the platypus, but genetic studies that have previously been completed. </w:t>
      </w:r>
      <w:r w:rsidR="006336E7" w:rsidRPr="000A154B">
        <w:rPr>
          <w:rFonts w:ascii="Arial" w:hAnsi="Arial" w:cs="Arial"/>
        </w:rPr>
        <w:t xml:space="preserve">Additionally, I have made a start on the </w:t>
      </w:r>
      <w:r w:rsidRPr="000A154B">
        <w:rPr>
          <w:rFonts w:ascii="Arial" w:hAnsi="Arial" w:cs="Arial"/>
        </w:rPr>
        <w:t xml:space="preserve">statistical analysis using R Studio. </w:t>
      </w:r>
      <w:r w:rsidR="005D34AA" w:rsidRPr="000A154B">
        <w:rPr>
          <w:rFonts w:ascii="Arial" w:hAnsi="Arial" w:cs="Arial"/>
        </w:rPr>
        <w:t xml:space="preserve">I have downloaded all the necessary extensions and ensured they are functional. </w:t>
      </w:r>
      <w:r w:rsidR="002A14DB" w:rsidRPr="000A154B">
        <w:rPr>
          <w:rFonts w:ascii="Arial" w:hAnsi="Arial" w:cs="Arial"/>
        </w:rPr>
        <w:t xml:space="preserve">I have identified chromosomes that </w:t>
      </w:r>
      <w:r w:rsidR="00777734" w:rsidRPr="000A154B">
        <w:rPr>
          <w:rFonts w:ascii="Arial" w:hAnsi="Arial" w:cs="Arial"/>
        </w:rPr>
        <w:t>the i</w:t>
      </w:r>
      <w:r w:rsidR="002A14DB" w:rsidRPr="000A154B">
        <w:rPr>
          <w:rFonts w:ascii="Arial" w:hAnsi="Arial" w:cs="Arial"/>
        </w:rPr>
        <w:t xml:space="preserve">nterferon gene is present on within the platypus genome. </w:t>
      </w:r>
      <w:r w:rsidR="00777734" w:rsidRPr="000A154B">
        <w:rPr>
          <w:rFonts w:ascii="Arial" w:hAnsi="Arial" w:cs="Arial"/>
        </w:rPr>
        <w:t xml:space="preserve">The chromosome X1 has bene uploaded into </w:t>
      </w:r>
      <w:r w:rsidR="007D56B6" w:rsidRPr="000A154B">
        <w:rPr>
          <w:rFonts w:ascii="Arial" w:hAnsi="Arial" w:cs="Arial"/>
        </w:rPr>
        <w:t xml:space="preserve">Studio R and data analysis has begun. </w:t>
      </w:r>
    </w:p>
    <w:p w14:paraId="15CB1747" w14:textId="77777777" w:rsidR="00C148E2" w:rsidRPr="000A154B" w:rsidRDefault="00C148E2" w:rsidP="000A154B">
      <w:pPr>
        <w:snapToGrid w:val="0"/>
        <w:spacing w:before="100" w:beforeAutospacing="1" w:after="100" w:afterAutospacing="1"/>
        <w:jc w:val="both"/>
        <w:rPr>
          <w:rFonts w:ascii="Arial" w:hAnsi="Arial" w:cs="Arial"/>
        </w:rPr>
        <w:pPrChange w:id="425" w:author="luis mijangos" w:date="2023-07-28T14:38:00Z">
          <w:pPr/>
        </w:pPrChange>
      </w:pPr>
    </w:p>
    <w:p w14:paraId="531B8A7D" w14:textId="1326698E" w:rsidR="00EA1C27" w:rsidRPr="000A154B" w:rsidDel="00A64C44" w:rsidRDefault="00C148E2" w:rsidP="000A154B">
      <w:pPr>
        <w:snapToGrid w:val="0"/>
        <w:spacing w:before="100" w:beforeAutospacing="1" w:after="100" w:afterAutospacing="1"/>
        <w:jc w:val="both"/>
        <w:rPr>
          <w:del w:id="426" w:author="luis mijangos" w:date="2023-07-27T08:06:00Z"/>
          <w:rFonts w:ascii="Arial" w:hAnsi="Arial" w:cs="Arial"/>
        </w:rPr>
        <w:pPrChange w:id="427" w:author="luis mijangos" w:date="2023-07-28T14:38:00Z">
          <w:pPr/>
        </w:pPrChange>
      </w:pPr>
      <w:r w:rsidRPr="000A154B">
        <w:rPr>
          <w:rFonts w:ascii="Arial" w:hAnsi="Arial" w:cs="Arial"/>
        </w:rPr>
        <w:t xml:space="preserve">My research project to date has consisted of regular meetings with my supervisor, Jaime Gongora, as well as weekly meetings with Jose Luis Mijangos who has worked with Jaime on previous platypus genetic research. My initial draft of the introduction and methods have been sent to both Jaime and Luis for review and feedback. </w:t>
      </w:r>
      <w:r w:rsidR="00FC5551" w:rsidRPr="000A154B">
        <w:rPr>
          <w:rFonts w:ascii="Arial" w:hAnsi="Arial" w:cs="Arial"/>
        </w:rPr>
        <w:t>I, with the help of my supervisors, have set up a clear plan and timeline for the rest of the year. This will help to keep me on track with my research project.</w:t>
      </w:r>
    </w:p>
    <w:p w14:paraId="7BCF82B4" w14:textId="77777777" w:rsidR="00EA1C27" w:rsidRPr="000A154B" w:rsidDel="00A64C44" w:rsidRDefault="00EA1C27" w:rsidP="000A154B">
      <w:pPr>
        <w:snapToGrid w:val="0"/>
        <w:spacing w:before="100" w:beforeAutospacing="1" w:after="100" w:afterAutospacing="1"/>
        <w:jc w:val="both"/>
        <w:rPr>
          <w:del w:id="428" w:author="luis mijangos" w:date="2023-07-27T08:06:00Z"/>
          <w:rFonts w:ascii="Arial" w:hAnsi="Arial" w:cs="Arial"/>
        </w:rPr>
        <w:pPrChange w:id="429" w:author="luis mijangos" w:date="2023-07-28T14:38:00Z">
          <w:pPr/>
        </w:pPrChange>
      </w:pPr>
    </w:p>
    <w:p w14:paraId="392941E2" w14:textId="77777777" w:rsidR="00EA1C27" w:rsidRPr="000A154B" w:rsidRDefault="00EA1C27" w:rsidP="000A154B">
      <w:pPr>
        <w:snapToGrid w:val="0"/>
        <w:spacing w:before="100" w:beforeAutospacing="1" w:after="100" w:afterAutospacing="1"/>
        <w:jc w:val="both"/>
        <w:rPr>
          <w:rFonts w:ascii="Arial" w:hAnsi="Arial" w:cs="Arial"/>
        </w:rPr>
        <w:pPrChange w:id="430" w:author="luis mijangos" w:date="2023-07-28T14:38:00Z">
          <w:pPr/>
        </w:pPrChange>
      </w:pPr>
    </w:p>
    <w:p w14:paraId="416EB0CE"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31" w:author="luis mijangos" w:date="2023-07-27T08:06:00Z"/>
          <w:rFonts w:ascii="Arial" w:hAnsi="Arial" w:cs="Arial"/>
          <w:b/>
          <w:bCs/>
        </w:rPr>
        <w:pPrChange w:id="432" w:author="luis mijangos" w:date="2023-07-28T14:38:00Z">
          <w:pPr>
            <w:pStyle w:val="ListParagraph"/>
            <w:numPr>
              <w:numId w:val="1"/>
            </w:numPr>
            <w:ind w:hanging="360"/>
          </w:pPr>
        </w:pPrChange>
      </w:pPr>
      <w:r w:rsidRPr="000A154B">
        <w:rPr>
          <w:rFonts w:ascii="Arial" w:hAnsi="Arial" w:cs="Arial"/>
          <w:b/>
          <w:bCs/>
        </w:rPr>
        <w:t>Plan</w:t>
      </w:r>
    </w:p>
    <w:p w14:paraId="2183B556" w14:textId="0F7E4F2F" w:rsidR="008944D9" w:rsidRPr="000A154B" w:rsidRDefault="008944D9" w:rsidP="000A154B">
      <w:pPr>
        <w:pStyle w:val="ListParagraph"/>
        <w:numPr>
          <w:ilvl w:val="0"/>
          <w:numId w:val="1"/>
        </w:numPr>
        <w:snapToGrid w:val="0"/>
        <w:spacing w:before="100" w:beforeAutospacing="1" w:after="100" w:afterAutospacing="1"/>
        <w:contextualSpacing w:val="0"/>
        <w:jc w:val="both"/>
        <w:rPr>
          <w:rFonts w:ascii="Arial" w:hAnsi="Arial" w:cs="Arial"/>
          <w:rPrChange w:id="433" w:author="luis mijangos" w:date="2023-07-28T14:37:00Z">
            <w:rPr/>
          </w:rPrChange>
        </w:rPr>
        <w:pPrChange w:id="434" w:author="luis mijangos" w:date="2023-07-28T14:38:00Z">
          <w:pPr/>
        </w:pPrChange>
      </w:pPr>
    </w:p>
    <w:p w14:paraId="67E9FEB8" w14:textId="0A35A3D7" w:rsidR="00AD6D53" w:rsidRPr="000A154B" w:rsidRDefault="00AD6D53" w:rsidP="000A154B">
      <w:pPr>
        <w:pStyle w:val="ListParagraph"/>
        <w:numPr>
          <w:ilvl w:val="0"/>
          <w:numId w:val="10"/>
        </w:numPr>
        <w:snapToGrid w:val="0"/>
        <w:spacing w:before="100" w:beforeAutospacing="1" w:after="100" w:afterAutospacing="1"/>
        <w:contextualSpacing w:val="0"/>
        <w:jc w:val="both"/>
        <w:rPr>
          <w:rFonts w:ascii="Arial" w:hAnsi="Arial" w:cs="Arial"/>
        </w:rPr>
        <w:pPrChange w:id="435" w:author="luis mijangos" w:date="2023-07-28T14:38:00Z">
          <w:pPr>
            <w:pStyle w:val="ListParagraph"/>
            <w:numPr>
              <w:numId w:val="10"/>
            </w:numPr>
            <w:ind w:hanging="360"/>
          </w:pPr>
        </w:pPrChange>
      </w:pPr>
      <w:r w:rsidRPr="000A154B">
        <w:rPr>
          <w:rFonts w:ascii="Arial" w:hAnsi="Arial" w:cs="Arial"/>
        </w:rPr>
        <w:t xml:space="preserve">To have read over feedback and comments provided on my draft introduction and methods by both Jaime and </w:t>
      </w:r>
      <w:proofErr w:type="gramStart"/>
      <w:r w:rsidRPr="000A154B">
        <w:rPr>
          <w:rFonts w:ascii="Arial" w:hAnsi="Arial" w:cs="Arial"/>
        </w:rPr>
        <w:t>Luis, and</w:t>
      </w:r>
      <w:proofErr w:type="gramEnd"/>
      <w:r w:rsidRPr="000A154B">
        <w:rPr>
          <w:rFonts w:ascii="Arial" w:hAnsi="Arial" w:cs="Arial"/>
        </w:rPr>
        <w:t xml:space="preserve"> make appropriate adjustments by 30/06/2023.</w:t>
      </w:r>
    </w:p>
    <w:p w14:paraId="5FDBBF06" w14:textId="363C9FF8" w:rsidR="00AD6D53" w:rsidRPr="000A154B" w:rsidRDefault="00AD6D53" w:rsidP="000A154B">
      <w:pPr>
        <w:pStyle w:val="ListParagraph"/>
        <w:numPr>
          <w:ilvl w:val="0"/>
          <w:numId w:val="10"/>
        </w:numPr>
        <w:snapToGrid w:val="0"/>
        <w:spacing w:before="100" w:beforeAutospacing="1" w:after="100" w:afterAutospacing="1"/>
        <w:contextualSpacing w:val="0"/>
        <w:jc w:val="both"/>
        <w:rPr>
          <w:rFonts w:ascii="Arial" w:hAnsi="Arial" w:cs="Arial"/>
        </w:rPr>
        <w:pPrChange w:id="436" w:author="luis mijangos" w:date="2023-07-28T14:38:00Z">
          <w:pPr>
            <w:pStyle w:val="ListParagraph"/>
            <w:numPr>
              <w:numId w:val="10"/>
            </w:numPr>
            <w:ind w:hanging="360"/>
          </w:pPr>
        </w:pPrChange>
      </w:pPr>
      <w:r w:rsidRPr="000A154B">
        <w:rPr>
          <w:rFonts w:ascii="Arial" w:hAnsi="Arial" w:cs="Arial"/>
        </w:rPr>
        <w:t xml:space="preserve">Use the first few weeks of the holidays to </w:t>
      </w:r>
      <w:r w:rsidR="0036348D" w:rsidRPr="000A154B">
        <w:rPr>
          <w:rFonts w:ascii="Arial" w:hAnsi="Arial" w:cs="Arial"/>
        </w:rPr>
        <w:t xml:space="preserve">complete statistical </w:t>
      </w:r>
      <w:proofErr w:type="gramStart"/>
      <w:r w:rsidR="0036348D" w:rsidRPr="000A154B">
        <w:rPr>
          <w:rFonts w:ascii="Arial" w:hAnsi="Arial" w:cs="Arial"/>
        </w:rPr>
        <w:t>analysis, and</w:t>
      </w:r>
      <w:proofErr w:type="gramEnd"/>
      <w:r w:rsidR="0036348D" w:rsidRPr="000A154B">
        <w:rPr>
          <w:rFonts w:ascii="Arial" w:hAnsi="Arial" w:cs="Arial"/>
        </w:rPr>
        <w:t xml:space="preserve"> prepare questions to ask for my next meeting with </w:t>
      </w:r>
      <w:r w:rsidR="001F0F33" w:rsidRPr="000A154B">
        <w:rPr>
          <w:rFonts w:ascii="Arial" w:hAnsi="Arial" w:cs="Arial"/>
        </w:rPr>
        <w:t xml:space="preserve">Jaime and Luis. I plan to have statistical analysis finalised by 23/07/2023. </w:t>
      </w:r>
    </w:p>
    <w:p w14:paraId="6202E266" w14:textId="27E959FE" w:rsidR="001F0F33" w:rsidRPr="000A154B" w:rsidRDefault="001F0F33" w:rsidP="000A154B">
      <w:pPr>
        <w:pStyle w:val="ListParagraph"/>
        <w:numPr>
          <w:ilvl w:val="0"/>
          <w:numId w:val="10"/>
        </w:numPr>
        <w:snapToGrid w:val="0"/>
        <w:spacing w:before="100" w:beforeAutospacing="1" w:after="100" w:afterAutospacing="1"/>
        <w:contextualSpacing w:val="0"/>
        <w:jc w:val="both"/>
        <w:rPr>
          <w:rFonts w:ascii="Arial" w:hAnsi="Arial" w:cs="Arial"/>
        </w:rPr>
        <w:pPrChange w:id="437" w:author="luis mijangos" w:date="2023-07-28T14:38:00Z">
          <w:pPr>
            <w:pStyle w:val="ListParagraph"/>
            <w:numPr>
              <w:numId w:val="10"/>
            </w:numPr>
            <w:ind w:hanging="360"/>
          </w:pPr>
        </w:pPrChange>
      </w:pPr>
      <w:r w:rsidRPr="000A154B">
        <w:rPr>
          <w:rFonts w:ascii="Arial" w:hAnsi="Arial" w:cs="Arial"/>
        </w:rPr>
        <w:t>I plan to have a skeleton version of my manuscript completed by this date as well (23/07/2023).</w:t>
      </w:r>
    </w:p>
    <w:p w14:paraId="44FA73F6" w14:textId="34C18A7F" w:rsidR="001F0F33" w:rsidRPr="000A154B" w:rsidRDefault="001F0F33" w:rsidP="000A154B">
      <w:pPr>
        <w:pStyle w:val="ListParagraph"/>
        <w:numPr>
          <w:ilvl w:val="0"/>
          <w:numId w:val="10"/>
        </w:numPr>
        <w:snapToGrid w:val="0"/>
        <w:spacing w:before="100" w:beforeAutospacing="1" w:after="100" w:afterAutospacing="1"/>
        <w:contextualSpacing w:val="0"/>
        <w:jc w:val="both"/>
        <w:rPr>
          <w:rFonts w:ascii="Arial" w:hAnsi="Arial" w:cs="Arial"/>
        </w:rPr>
        <w:pPrChange w:id="438" w:author="luis mijangos" w:date="2023-07-28T14:38:00Z">
          <w:pPr>
            <w:pStyle w:val="ListParagraph"/>
            <w:numPr>
              <w:numId w:val="10"/>
            </w:numPr>
            <w:ind w:hanging="360"/>
          </w:pPr>
        </w:pPrChange>
      </w:pPr>
      <w:r w:rsidRPr="000A154B">
        <w:rPr>
          <w:rFonts w:ascii="Arial" w:hAnsi="Arial" w:cs="Arial"/>
        </w:rPr>
        <w:t>My final draft of my discussion and results will be completed by 31/07/2023.</w:t>
      </w:r>
    </w:p>
    <w:p w14:paraId="72610964" w14:textId="2328A173" w:rsidR="001F0F33" w:rsidRPr="000A154B" w:rsidRDefault="001F0F33" w:rsidP="000A154B">
      <w:pPr>
        <w:pStyle w:val="ListParagraph"/>
        <w:numPr>
          <w:ilvl w:val="0"/>
          <w:numId w:val="10"/>
        </w:numPr>
        <w:snapToGrid w:val="0"/>
        <w:spacing w:before="100" w:beforeAutospacing="1" w:after="100" w:afterAutospacing="1"/>
        <w:contextualSpacing w:val="0"/>
        <w:jc w:val="both"/>
        <w:rPr>
          <w:rFonts w:ascii="Arial" w:hAnsi="Arial" w:cs="Arial"/>
        </w:rPr>
        <w:pPrChange w:id="439" w:author="luis mijangos" w:date="2023-07-28T14:38:00Z">
          <w:pPr>
            <w:pStyle w:val="ListParagraph"/>
            <w:numPr>
              <w:numId w:val="10"/>
            </w:numPr>
            <w:ind w:hanging="360"/>
          </w:pPr>
        </w:pPrChange>
      </w:pPr>
      <w:r w:rsidRPr="000A154B">
        <w:rPr>
          <w:rFonts w:ascii="Arial" w:hAnsi="Arial" w:cs="Arial"/>
        </w:rPr>
        <w:t>This ensures I have sufficient time to complete the draft manuscript submission by the due date (29/09/2023).</w:t>
      </w:r>
    </w:p>
    <w:p w14:paraId="74DBAC45" w14:textId="2B990418" w:rsidR="00AD6D53" w:rsidRPr="000A154B" w:rsidDel="00A64C44" w:rsidRDefault="001F0F33" w:rsidP="000A154B">
      <w:pPr>
        <w:pStyle w:val="ListParagraph"/>
        <w:numPr>
          <w:ilvl w:val="0"/>
          <w:numId w:val="10"/>
        </w:numPr>
        <w:snapToGrid w:val="0"/>
        <w:spacing w:before="100" w:beforeAutospacing="1" w:after="100" w:afterAutospacing="1"/>
        <w:contextualSpacing w:val="0"/>
        <w:jc w:val="both"/>
        <w:rPr>
          <w:del w:id="440" w:author="luis mijangos" w:date="2023-07-27T08:06:00Z"/>
          <w:rFonts w:ascii="Arial" w:hAnsi="Arial" w:cs="Arial"/>
        </w:rPr>
        <w:pPrChange w:id="441" w:author="luis mijangos" w:date="2023-07-28T14:38:00Z">
          <w:pPr>
            <w:pStyle w:val="ListParagraph"/>
            <w:numPr>
              <w:numId w:val="10"/>
            </w:numPr>
            <w:ind w:hanging="360"/>
          </w:pPr>
        </w:pPrChange>
      </w:pPr>
      <w:r w:rsidRPr="000A154B">
        <w:rPr>
          <w:rFonts w:ascii="Arial" w:hAnsi="Arial" w:cs="Arial"/>
        </w:rPr>
        <w:t>Finally, my final manuscript will be completed by the due date (13/10/2023).</w:t>
      </w:r>
    </w:p>
    <w:p w14:paraId="77989072" w14:textId="77777777" w:rsidR="00AD6D53" w:rsidRPr="000A154B" w:rsidDel="00A64C44" w:rsidRDefault="00AD6D53" w:rsidP="000A154B">
      <w:pPr>
        <w:pStyle w:val="ListParagraph"/>
        <w:numPr>
          <w:ilvl w:val="0"/>
          <w:numId w:val="10"/>
        </w:numPr>
        <w:snapToGrid w:val="0"/>
        <w:spacing w:before="100" w:beforeAutospacing="1" w:after="100" w:afterAutospacing="1"/>
        <w:contextualSpacing w:val="0"/>
        <w:jc w:val="both"/>
        <w:rPr>
          <w:del w:id="442" w:author="luis mijangos" w:date="2023-07-27T08:06:00Z"/>
          <w:rFonts w:ascii="Arial" w:hAnsi="Arial" w:cs="Arial"/>
          <w:rPrChange w:id="443" w:author="luis mijangos" w:date="2023-07-28T14:37:00Z">
            <w:rPr>
              <w:del w:id="444" w:author="luis mijangos" w:date="2023-07-27T08:06:00Z"/>
            </w:rPr>
          </w:rPrChange>
        </w:rPr>
        <w:pPrChange w:id="445" w:author="luis mijangos" w:date="2023-07-28T14:38:00Z">
          <w:pPr/>
        </w:pPrChange>
      </w:pPr>
    </w:p>
    <w:p w14:paraId="08C71F5D" w14:textId="77777777" w:rsidR="0067446A" w:rsidRPr="000A154B" w:rsidRDefault="0067446A" w:rsidP="000A154B">
      <w:pPr>
        <w:pStyle w:val="ListParagraph"/>
        <w:numPr>
          <w:ilvl w:val="0"/>
          <w:numId w:val="10"/>
        </w:numPr>
        <w:snapToGrid w:val="0"/>
        <w:spacing w:before="100" w:beforeAutospacing="1" w:after="100" w:afterAutospacing="1"/>
        <w:contextualSpacing w:val="0"/>
        <w:jc w:val="both"/>
        <w:rPr>
          <w:rFonts w:ascii="Arial" w:hAnsi="Arial" w:cs="Arial"/>
          <w:rPrChange w:id="446" w:author="luis mijangos" w:date="2023-07-28T14:37:00Z">
            <w:rPr/>
          </w:rPrChange>
        </w:rPr>
        <w:pPrChange w:id="447" w:author="luis mijangos" w:date="2023-07-28T14:38:00Z">
          <w:pPr/>
        </w:pPrChange>
      </w:pPr>
    </w:p>
    <w:p w14:paraId="6A29F277"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48" w:author="luis mijangos" w:date="2023-07-27T08:06:00Z"/>
          <w:rFonts w:ascii="Arial" w:hAnsi="Arial" w:cs="Arial"/>
          <w:b/>
          <w:bCs/>
        </w:rPr>
        <w:pPrChange w:id="449" w:author="luis mijangos" w:date="2023-07-28T14:38:00Z">
          <w:pPr>
            <w:pStyle w:val="ListParagraph"/>
            <w:numPr>
              <w:numId w:val="1"/>
            </w:numPr>
            <w:ind w:hanging="360"/>
          </w:pPr>
        </w:pPrChange>
      </w:pPr>
      <w:r w:rsidRPr="000A154B">
        <w:rPr>
          <w:rFonts w:ascii="Arial" w:hAnsi="Arial" w:cs="Arial"/>
          <w:b/>
          <w:bCs/>
        </w:rPr>
        <w:t>Problems</w:t>
      </w:r>
    </w:p>
    <w:p w14:paraId="6174D362" w14:textId="77777777" w:rsidR="00711442" w:rsidRPr="000A154B" w:rsidRDefault="00711442" w:rsidP="000A154B">
      <w:pPr>
        <w:pStyle w:val="ListParagraph"/>
        <w:numPr>
          <w:ilvl w:val="0"/>
          <w:numId w:val="1"/>
        </w:numPr>
        <w:snapToGrid w:val="0"/>
        <w:spacing w:before="100" w:beforeAutospacing="1" w:after="100" w:afterAutospacing="1"/>
        <w:contextualSpacing w:val="0"/>
        <w:jc w:val="both"/>
        <w:rPr>
          <w:rFonts w:ascii="Arial" w:hAnsi="Arial" w:cs="Arial"/>
          <w:rPrChange w:id="450" w:author="luis mijangos" w:date="2023-07-28T14:37:00Z">
            <w:rPr/>
          </w:rPrChange>
        </w:rPr>
        <w:pPrChange w:id="451" w:author="luis mijangos" w:date="2023-07-28T14:38:00Z">
          <w:pPr/>
        </w:pPrChange>
      </w:pPr>
    </w:p>
    <w:p w14:paraId="5894A75B" w14:textId="3AF7CEF8" w:rsidR="00711442" w:rsidRPr="000A154B" w:rsidDel="00A64C44" w:rsidRDefault="00711442" w:rsidP="000A154B">
      <w:pPr>
        <w:snapToGrid w:val="0"/>
        <w:spacing w:before="100" w:beforeAutospacing="1" w:after="100" w:afterAutospacing="1"/>
        <w:jc w:val="both"/>
        <w:rPr>
          <w:del w:id="452" w:author="luis mijangos" w:date="2023-07-27T08:06:00Z"/>
          <w:rFonts w:ascii="Arial" w:hAnsi="Arial" w:cs="Arial"/>
        </w:rPr>
        <w:pPrChange w:id="453" w:author="luis mijangos" w:date="2023-07-28T14:38:00Z">
          <w:pPr/>
        </w:pPrChange>
      </w:pPr>
      <w:r w:rsidRPr="000A154B">
        <w:rPr>
          <w:rFonts w:ascii="Arial" w:hAnsi="Arial" w:cs="Arial"/>
        </w:rPr>
        <w:t xml:space="preserve">The biggest challenges to date have been becoming re-familiar with R studio. Although I have used the program before during my previous studies, this was a few years ago and I had to re-teach myself how to use the different screens and commands. </w:t>
      </w:r>
      <w:r w:rsidR="002B083B" w:rsidRPr="000A154B">
        <w:rPr>
          <w:rFonts w:ascii="Arial" w:hAnsi="Arial" w:cs="Arial"/>
        </w:rPr>
        <w:t xml:space="preserve">Learning to use the dartR program has presented as an additional challenge. At the start of the project, I thought I had a deep enough understanding of R Studio, however as I have </w:t>
      </w:r>
      <w:r w:rsidR="002B083B" w:rsidRPr="000A154B">
        <w:rPr>
          <w:rFonts w:ascii="Arial" w:hAnsi="Arial" w:cs="Arial"/>
        </w:rPr>
        <w:lastRenderedPageBreak/>
        <w:t xml:space="preserve">never used the </w:t>
      </w:r>
      <w:proofErr w:type="spellStart"/>
      <w:r w:rsidR="002B083B" w:rsidRPr="000A154B">
        <w:rPr>
          <w:rFonts w:ascii="Arial" w:hAnsi="Arial" w:cs="Arial"/>
        </w:rPr>
        <w:t>dartR</w:t>
      </w:r>
      <w:proofErr w:type="spellEnd"/>
      <w:r w:rsidR="002B083B" w:rsidRPr="000A154B">
        <w:rPr>
          <w:rFonts w:ascii="Arial" w:hAnsi="Arial" w:cs="Arial"/>
        </w:rPr>
        <w:t xml:space="preserve"> package before, this presented itself as an additional hurdle to overcome. </w:t>
      </w:r>
    </w:p>
    <w:p w14:paraId="4A4C10CA" w14:textId="77777777" w:rsidR="00711442" w:rsidRPr="000A154B" w:rsidRDefault="00711442" w:rsidP="000A154B">
      <w:pPr>
        <w:snapToGrid w:val="0"/>
        <w:spacing w:before="100" w:beforeAutospacing="1" w:after="100" w:afterAutospacing="1"/>
        <w:jc w:val="both"/>
        <w:rPr>
          <w:rFonts w:ascii="Arial" w:hAnsi="Arial" w:cs="Arial"/>
        </w:rPr>
        <w:pPrChange w:id="454" w:author="luis mijangos" w:date="2023-07-28T14:38:00Z">
          <w:pPr/>
        </w:pPrChange>
      </w:pPr>
    </w:p>
    <w:p w14:paraId="14E9C867" w14:textId="3997CDA1" w:rsidR="00330566" w:rsidRPr="000A154B" w:rsidDel="00A64C44" w:rsidRDefault="0080547F" w:rsidP="000A154B">
      <w:pPr>
        <w:snapToGrid w:val="0"/>
        <w:spacing w:before="100" w:beforeAutospacing="1" w:after="100" w:afterAutospacing="1"/>
        <w:jc w:val="both"/>
        <w:rPr>
          <w:del w:id="455" w:author="luis mijangos" w:date="2023-07-27T08:06:00Z"/>
          <w:rFonts w:ascii="Arial" w:hAnsi="Arial" w:cs="Arial"/>
        </w:rPr>
        <w:pPrChange w:id="456" w:author="luis mijangos" w:date="2023-07-28T14:38:00Z">
          <w:pPr/>
        </w:pPrChange>
      </w:pPr>
      <w:r w:rsidRPr="000A154B">
        <w:rPr>
          <w:rFonts w:ascii="Arial" w:hAnsi="Arial" w:cs="Arial"/>
        </w:rPr>
        <w:t xml:space="preserve">Another challenge I have found is </w:t>
      </w:r>
      <w:r w:rsidR="00711442" w:rsidRPr="000A154B">
        <w:rPr>
          <w:rFonts w:ascii="Arial" w:hAnsi="Arial" w:cs="Arial"/>
        </w:rPr>
        <w:t xml:space="preserve">ensuring I allocate sufficient time to work on the professionally focussed project during semester, while juggling </w:t>
      </w:r>
      <w:proofErr w:type="gramStart"/>
      <w:r w:rsidR="00711442" w:rsidRPr="000A154B">
        <w:rPr>
          <w:rFonts w:ascii="Arial" w:hAnsi="Arial" w:cs="Arial"/>
        </w:rPr>
        <w:t>all of</w:t>
      </w:r>
      <w:proofErr w:type="gramEnd"/>
      <w:r w:rsidR="00711442" w:rsidRPr="000A154B">
        <w:rPr>
          <w:rFonts w:ascii="Arial" w:hAnsi="Arial" w:cs="Arial"/>
        </w:rPr>
        <w:t xml:space="preserve"> my other subjects, assignments and examinations. </w:t>
      </w:r>
      <w:r w:rsidR="002B083B" w:rsidRPr="000A154B">
        <w:rPr>
          <w:rFonts w:ascii="Arial" w:hAnsi="Arial" w:cs="Arial"/>
        </w:rPr>
        <w:t>As our third year has been the busiest and most challenging so far, I have found myself placing the project aside to focus on more urgent studies. I have managed to overcome this, however, by ensuring I have weekly / bi-weekly meetings with Luis, and by ensuring I have kept Jaime up to date on the work being completed.</w:t>
      </w:r>
    </w:p>
    <w:p w14:paraId="1AF1197E" w14:textId="77777777" w:rsidR="00711442" w:rsidRPr="000A154B" w:rsidDel="00A64C44" w:rsidRDefault="00711442" w:rsidP="000A154B">
      <w:pPr>
        <w:snapToGrid w:val="0"/>
        <w:spacing w:before="100" w:beforeAutospacing="1" w:after="100" w:afterAutospacing="1"/>
        <w:jc w:val="both"/>
        <w:rPr>
          <w:del w:id="457" w:author="luis mijangos" w:date="2023-07-27T08:06:00Z"/>
          <w:rFonts w:ascii="Arial" w:hAnsi="Arial" w:cs="Arial"/>
        </w:rPr>
        <w:pPrChange w:id="458" w:author="luis mijangos" w:date="2023-07-28T14:38:00Z">
          <w:pPr/>
        </w:pPrChange>
      </w:pPr>
    </w:p>
    <w:p w14:paraId="3F91364E" w14:textId="77777777" w:rsidR="000A1D31" w:rsidRPr="000A154B" w:rsidRDefault="000A1D31" w:rsidP="000A154B">
      <w:pPr>
        <w:snapToGrid w:val="0"/>
        <w:spacing w:before="100" w:beforeAutospacing="1" w:after="100" w:afterAutospacing="1"/>
        <w:jc w:val="both"/>
        <w:rPr>
          <w:rFonts w:ascii="Arial" w:hAnsi="Arial" w:cs="Arial"/>
        </w:rPr>
        <w:pPrChange w:id="459" w:author="luis mijangos" w:date="2023-07-28T14:38:00Z">
          <w:pPr/>
        </w:pPrChange>
      </w:pPr>
    </w:p>
    <w:p w14:paraId="2C094652"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60" w:author="luis mijangos" w:date="2023-07-27T08:06:00Z"/>
          <w:rFonts w:ascii="Arial" w:hAnsi="Arial" w:cs="Arial"/>
          <w:b/>
          <w:bCs/>
        </w:rPr>
        <w:pPrChange w:id="461" w:author="luis mijangos" w:date="2023-07-28T14:38:00Z">
          <w:pPr>
            <w:pStyle w:val="ListParagraph"/>
            <w:numPr>
              <w:numId w:val="1"/>
            </w:numPr>
            <w:ind w:hanging="360"/>
          </w:pPr>
        </w:pPrChange>
      </w:pPr>
      <w:r w:rsidRPr="000A154B">
        <w:rPr>
          <w:rFonts w:ascii="Arial" w:hAnsi="Arial" w:cs="Arial"/>
          <w:b/>
          <w:bCs/>
        </w:rPr>
        <w:t>Assessment</w:t>
      </w:r>
    </w:p>
    <w:p w14:paraId="2EABC9EE" w14:textId="77777777" w:rsidR="003148F0" w:rsidRPr="000A154B" w:rsidRDefault="003148F0" w:rsidP="000A154B">
      <w:pPr>
        <w:pStyle w:val="ListParagraph"/>
        <w:numPr>
          <w:ilvl w:val="0"/>
          <w:numId w:val="1"/>
        </w:numPr>
        <w:snapToGrid w:val="0"/>
        <w:spacing w:before="100" w:beforeAutospacing="1" w:after="100" w:afterAutospacing="1"/>
        <w:contextualSpacing w:val="0"/>
        <w:jc w:val="both"/>
        <w:rPr>
          <w:rFonts w:ascii="Arial" w:hAnsi="Arial" w:cs="Arial"/>
          <w:rPrChange w:id="462" w:author="luis mijangos" w:date="2023-07-28T14:37:00Z">
            <w:rPr/>
          </w:rPrChange>
        </w:rPr>
        <w:pPrChange w:id="463" w:author="luis mijangos" w:date="2023-07-28T14:38:00Z">
          <w:pPr/>
        </w:pPrChange>
      </w:pPr>
    </w:p>
    <w:p w14:paraId="7C6002DC" w14:textId="2199835E" w:rsidR="003148F0" w:rsidRPr="000A154B" w:rsidDel="00A64C44" w:rsidRDefault="003148F0" w:rsidP="000A154B">
      <w:pPr>
        <w:snapToGrid w:val="0"/>
        <w:spacing w:before="100" w:beforeAutospacing="1" w:after="100" w:afterAutospacing="1"/>
        <w:jc w:val="both"/>
        <w:rPr>
          <w:del w:id="464" w:author="luis mijangos" w:date="2023-07-27T08:06:00Z"/>
          <w:rFonts w:ascii="Arial" w:hAnsi="Arial" w:cs="Arial"/>
        </w:rPr>
        <w:pPrChange w:id="465" w:author="luis mijangos" w:date="2023-07-28T14:38:00Z">
          <w:pPr/>
        </w:pPrChange>
      </w:pPr>
      <w:r w:rsidRPr="000A154B">
        <w:rPr>
          <w:rFonts w:ascii="Arial" w:hAnsi="Arial" w:cs="Arial"/>
        </w:rPr>
        <w:t xml:space="preserve">Across the rest of the </w:t>
      </w:r>
      <w:proofErr w:type="gramStart"/>
      <w:r w:rsidRPr="000A154B">
        <w:rPr>
          <w:rFonts w:ascii="Arial" w:hAnsi="Arial" w:cs="Arial"/>
        </w:rPr>
        <w:t>year</w:t>
      </w:r>
      <w:proofErr w:type="gramEnd"/>
      <w:r w:rsidRPr="000A154B">
        <w:rPr>
          <w:rFonts w:ascii="Arial" w:hAnsi="Arial" w:cs="Arial"/>
        </w:rPr>
        <w:t xml:space="preserve"> I will strive to continue to meet the objectives I have set out for myself. </w:t>
      </w:r>
      <w:r w:rsidR="00D3032D" w:rsidRPr="000A154B">
        <w:rPr>
          <w:rFonts w:ascii="Arial" w:hAnsi="Arial" w:cs="Arial"/>
        </w:rPr>
        <w:t xml:space="preserve">My ‘Progress’ and ‘Plan’ across time has been </w:t>
      </w:r>
      <w:r w:rsidR="00B31429" w:rsidRPr="000A154B">
        <w:rPr>
          <w:rFonts w:ascii="Arial" w:hAnsi="Arial" w:cs="Arial"/>
        </w:rPr>
        <w:t xml:space="preserve">demonstrated </w:t>
      </w:r>
      <w:proofErr w:type="gramStart"/>
      <w:r w:rsidR="00B31429" w:rsidRPr="000A154B">
        <w:rPr>
          <w:rFonts w:ascii="Arial" w:hAnsi="Arial" w:cs="Arial"/>
        </w:rPr>
        <w:t>by the use of</w:t>
      </w:r>
      <w:proofErr w:type="gramEnd"/>
      <w:r w:rsidR="00B31429" w:rsidRPr="000A154B">
        <w:rPr>
          <w:rFonts w:ascii="Arial" w:hAnsi="Arial" w:cs="Arial"/>
        </w:rPr>
        <w:t xml:space="preserve"> a timeline image, as in Figure 1. </w:t>
      </w:r>
      <w:r w:rsidR="00E32E59" w:rsidRPr="000A154B">
        <w:rPr>
          <w:rFonts w:ascii="Arial" w:hAnsi="Arial" w:cs="Arial"/>
        </w:rPr>
        <w:t xml:space="preserve">This timeline has been agreed upon by myself, Jaime and Luis to ensure I remain on track. If this timeline is not possible, I will </w:t>
      </w:r>
      <w:r w:rsidR="00821741" w:rsidRPr="000A154B">
        <w:rPr>
          <w:rFonts w:ascii="Arial" w:hAnsi="Arial" w:cs="Arial"/>
        </w:rPr>
        <w:t>notify</w:t>
      </w:r>
      <w:r w:rsidR="00E32E59" w:rsidRPr="000A154B">
        <w:rPr>
          <w:rFonts w:ascii="Arial" w:hAnsi="Arial" w:cs="Arial"/>
        </w:rPr>
        <w:t xml:space="preserve"> my </w:t>
      </w:r>
      <w:r w:rsidR="00821741" w:rsidRPr="000A154B">
        <w:rPr>
          <w:rFonts w:ascii="Arial" w:hAnsi="Arial" w:cs="Arial"/>
        </w:rPr>
        <w:t>advisor promptly to seek advice on the best course of action to get myself back on schedule. Ensuring these steps are taken will assist me in submitting a satisfactory manuscript by the due date next semester.</w:t>
      </w:r>
    </w:p>
    <w:p w14:paraId="7D36664A" w14:textId="77777777" w:rsidR="00D83F19" w:rsidRPr="000A154B" w:rsidDel="00A64C44" w:rsidRDefault="00D83F19" w:rsidP="000A154B">
      <w:pPr>
        <w:snapToGrid w:val="0"/>
        <w:spacing w:before="100" w:beforeAutospacing="1" w:after="100" w:afterAutospacing="1"/>
        <w:jc w:val="both"/>
        <w:rPr>
          <w:del w:id="466" w:author="luis mijangos" w:date="2023-07-27T08:06:00Z"/>
          <w:rFonts w:ascii="Arial" w:hAnsi="Arial" w:cs="Arial"/>
        </w:rPr>
        <w:pPrChange w:id="467" w:author="luis mijangos" w:date="2023-07-28T14:38:00Z">
          <w:pPr/>
        </w:pPrChange>
      </w:pPr>
    </w:p>
    <w:p w14:paraId="50DA36DC" w14:textId="77777777" w:rsidR="00871DCE" w:rsidRPr="000A154B" w:rsidRDefault="00871DCE" w:rsidP="000A154B">
      <w:pPr>
        <w:snapToGrid w:val="0"/>
        <w:spacing w:before="100" w:beforeAutospacing="1" w:after="100" w:afterAutospacing="1"/>
        <w:jc w:val="both"/>
        <w:rPr>
          <w:rFonts w:ascii="Arial" w:hAnsi="Arial" w:cs="Arial"/>
        </w:rPr>
        <w:pPrChange w:id="468" w:author="luis mijangos" w:date="2023-07-28T14:38:00Z">
          <w:pPr/>
        </w:pPrChange>
      </w:pPr>
    </w:p>
    <w:p w14:paraId="77693C67" w14:textId="77777777"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69" w:author="luis mijangos" w:date="2023-07-27T08:06:00Z"/>
          <w:rFonts w:ascii="Arial" w:hAnsi="Arial" w:cs="Arial"/>
          <w:b/>
          <w:bCs/>
        </w:rPr>
        <w:pPrChange w:id="470" w:author="luis mijangos" w:date="2023-07-28T14:38:00Z">
          <w:pPr>
            <w:pStyle w:val="ListParagraph"/>
            <w:numPr>
              <w:numId w:val="1"/>
            </w:numPr>
            <w:ind w:hanging="360"/>
          </w:pPr>
        </w:pPrChange>
      </w:pPr>
      <w:r w:rsidRPr="000A154B">
        <w:rPr>
          <w:rFonts w:ascii="Arial" w:hAnsi="Arial" w:cs="Arial"/>
          <w:b/>
          <w:bCs/>
        </w:rPr>
        <w:t>Budget and request for funding</w:t>
      </w:r>
    </w:p>
    <w:p w14:paraId="0F20DF2E" w14:textId="77777777" w:rsidR="00711442" w:rsidRPr="000A154B" w:rsidRDefault="00711442" w:rsidP="000A154B">
      <w:pPr>
        <w:pStyle w:val="ListParagraph"/>
        <w:numPr>
          <w:ilvl w:val="0"/>
          <w:numId w:val="1"/>
        </w:numPr>
        <w:snapToGrid w:val="0"/>
        <w:spacing w:before="100" w:beforeAutospacing="1" w:after="100" w:afterAutospacing="1"/>
        <w:contextualSpacing w:val="0"/>
        <w:jc w:val="both"/>
        <w:rPr>
          <w:rFonts w:ascii="Arial" w:hAnsi="Arial" w:cs="Arial"/>
          <w:rPrChange w:id="471" w:author="luis mijangos" w:date="2023-07-28T14:37:00Z">
            <w:rPr/>
          </w:rPrChange>
        </w:rPr>
        <w:pPrChange w:id="472" w:author="luis mijangos" w:date="2023-07-28T14:38:00Z">
          <w:pPr/>
        </w:pPrChange>
      </w:pPr>
    </w:p>
    <w:p w14:paraId="35317B49" w14:textId="2BAD7C28" w:rsidR="00711442" w:rsidRPr="000A154B" w:rsidDel="00A64C44" w:rsidRDefault="00821741" w:rsidP="000A154B">
      <w:pPr>
        <w:snapToGrid w:val="0"/>
        <w:spacing w:before="100" w:beforeAutospacing="1" w:after="100" w:afterAutospacing="1"/>
        <w:jc w:val="both"/>
        <w:rPr>
          <w:del w:id="473" w:author="luis mijangos" w:date="2023-07-27T08:06:00Z"/>
          <w:rFonts w:ascii="Arial" w:hAnsi="Arial" w:cs="Arial"/>
        </w:rPr>
        <w:pPrChange w:id="474" w:author="luis mijangos" w:date="2023-07-28T14:38:00Z">
          <w:pPr/>
        </w:pPrChange>
      </w:pPr>
      <w:proofErr w:type="gramStart"/>
      <w:r w:rsidRPr="000A154B">
        <w:rPr>
          <w:rFonts w:ascii="Arial" w:hAnsi="Arial" w:cs="Arial"/>
        </w:rPr>
        <w:t>At this time</w:t>
      </w:r>
      <w:proofErr w:type="gramEnd"/>
      <w:r w:rsidRPr="000A154B">
        <w:rPr>
          <w:rFonts w:ascii="Arial" w:hAnsi="Arial" w:cs="Arial"/>
        </w:rPr>
        <w:t xml:space="preserve">, there is no budget nor request for funding for my project. This is </w:t>
      </w:r>
      <w:proofErr w:type="gramStart"/>
      <w:r w:rsidRPr="000A154B">
        <w:rPr>
          <w:rFonts w:ascii="Arial" w:hAnsi="Arial" w:cs="Arial"/>
        </w:rPr>
        <w:t>due to the fact that</w:t>
      </w:r>
      <w:proofErr w:type="gramEnd"/>
      <w:r w:rsidRPr="000A154B">
        <w:rPr>
          <w:rFonts w:ascii="Arial" w:hAnsi="Arial" w:cs="Arial"/>
        </w:rPr>
        <w:t xml:space="preserve"> the data has been previously collected and processed. </w:t>
      </w:r>
    </w:p>
    <w:p w14:paraId="6ECF8DB6" w14:textId="77777777" w:rsidR="00330566" w:rsidRPr="000A154B" w:rsidDel="00A64C44" w:rsidRDefault="00330566" w:rsidP="000A154B">
      <w:pPr>
        <w:snapToGrid w:val="0"/>
        <w:spacing w:before="100" w:beforeAutospacing="1" w:after="100" w:afterAutospacing="1"/>
        <w:jc w:val="both"/>
        <w:rPr>
          <w:del w:id="475" w:author="luis mijangos" w:date="2023-07-27T08:06:00Z"/>
          <w:rFonts w:ascii="Arial" w:hAnsi="Arial" w:cs="Arial"/>
        </w:rPr>
        <w:pPrChange w:id="476" w:author="luis mijangos" w:date="2023-07-28T14:38:00Z">
          <w:pPr/>
        </w:pPrChange>
      </w:pPr>
    </w:p>
    <w:p w14:paraId="0B2A60EB" w14:textId="77777777" w:rsidR="004F1C76" w:rsidRPr="000A154B" w:rsidRDefault="004F1C76" w:rsidP="000A154B">
      <w:pPr>
        <w:snapToGrid w:val="0"/>
        <w:spacing w:before="100" w:beforeAutospacing="1" w:after="100" w:afterAutospacing="1"/>
        <w:jc w:val="both"/>
        <w:rPr>
          <w:rFonts w:ascii="Arial" w:hAnsi="Arial" w:cs="Arial"/>
          <w:b/>
          <w:bCs/>
        </w:rPr>
        <w:pPrChange w:id="477" w:author="luis mijangos" w:date="2023-07-28T14:38:00Z">
          <w:pPr/>
        </w:pPrChange>
      </w:pPr>
    </w:p>
    <w:p w14:paraId="73A31068" w14:textId="45003BCE" w:rsidR="006F3B1E" w:rsidRPr="000A154B" w:rsidDel="00A64C44" w:rsidRDefault="006F3B1E" w:rsidP="000A154B">
      <w:pPr>
        <w:pStyle w:val="ListParagraph"/>
        <w:numPr>
          <w:ilvl w:val="0"/>
          <w:numId w:val="1"/>
        </w:numPr>
        <w:snapToGrid w:val="0"/>
        <w:spacing w:before="100" w:beforeAutospacing="1" w:after="100" w:afterAutospacing="1"/>
        <w:contextualSpacing w:val="0"/>
        <w:jc w:val="both"/>
        <w:rPr>
          <w:del w:id="478" w:author="luis mijangos" w:date="2023-07-27T08:06:00Z"/>
          <w:rFonts w:ascii="Arial" w:hAnsi="Arial" w:cs="Arial"/>
          <w:b/>
          <w:bCs/>
        </w:rPr>
        <w:pPrChange w:id="479" w:author="luis mijangos" w:date="2023-07-28T14:38:00Z">
          <w:pPr>
            <w:pStyle w:val="ListParagraph"/>
            <w:numPr>
              <w:numId w:val="1"/>
            </w:numPr>
            <w:ind w:hanging="360"/>
          </w:pPr>
        </w:pPrChange>
      </w:pPr>
      <w:r w:rsidRPr="000A154B">
        <w:rPr>
          <w:rFonts w:ascii="Arial" w:hAnsi="Arial" w:cs="Arial"/>
          <w:b/>
          <w:bCs/>
        </w:rPr>
        <w:t>Tables</w:t>
      </w:r>
    </w:p>
    <w:p w14:paraId="3D6F7655" w14:textId="77777777" w:rsidR="002076DF" w:rsidRPr="000A154B" w:rsidRDefault="002076DF" w:rsidP="000A154B">
      <w:pPr>
        <w:pStyle w:val="ListParagraph"/>
        <w:numPr>
          <w:ilvl w:val="0"/>
          <w:numId w:val="1"/>
        </w:numPr>
        <w:snapToGrid w:val="0"/>
        <w:spacing w:before="100" w:beforeAutospacing="1" w:after="100" w:afterAutospacing="1"/>
        <w:contextualSpacing w:val="0"/>
        <w:jc w:val="both"/>
        <w:rPr>
          <w:rFonts w:ascii="Arial" w:hAnsi="Arial" w:cs="Arial"/>
          <w:rPrChange w:id="480" w:author="luis mijangos" w:date="2023-07-28T14:37:00Z">
            <w:rPr/>
          </w:rPrChange>
        </w:rPr>
        <w:pPrChange w:id="481" w:author="luis mijangos" w:date="2023-07-28T14:38:00Z">
          <w:pPr/>
        </w:pPrChange>
      </w:pPr>
    </w:p>
    <w:p w14:paraId="1A46661F" w14:textId="142DD5CB" w:rsidR="00D3032D" w:rsidRPr="000A154B" w:rsidRDefault="004A4907" w:rsidP="000A154B">
      <w:pPr>
        <w:snapToGrid w:val="0"/>
        <w:spacing w:before="100" w:beforeAutospacing="1" w:after="100" w:afterAutospacing="1"/>
        <w:jc w:val="both"/>
        <w:rPr>
          <w:rFonts w:ascii="Arial" w:hAnsi="Arial" w:cs="Arial"/>
        </w:rPr>
        <w:pPrChange w:id="482" w:author="luis mijangos" w:date="2023-07-28T14:38:00Z">
          <w:pPr/>
        </w:pPrChange>
      </w:pPr>
      <w:r w:rsidRPr="000A154B">
        <w:rPr>
          <w:rFonts w:ascii="Arial" w:hAnsi="Arial" w:cs="Arial"/>
        </w:rPr>
        <w:t>NA</w:t>
      </w:r>
      <w:r w:rsidR="00983BF6" w:rsidRPr="000A154B">
        <w:rPr>
          <w:rFonts w:ascii="Arial" w:hAnsi="Arial" w:cs="Arial"/>
        </w:rPr>
        <w:br w:type="page"/>
      </w:r>
    </w:p>
    <w:p w14:paraId="168E18A9" w14:textId="2A8BFD3F" w:rsidR="00BA2BDB" w:rsidRPr="000A154B" w:rsidRDefault="006F3B1E" w:rsidP="000A154B">
      <w:pPr>
        <w:pStyle w:val="ListParagraph"/>
        <w:numPr>
          <w:ilvl w:val="0"/>
          <w:numId w:val="1"/>
        </w:numPr>
        <w:snapToGrid w:val="0"/>
        <w:spacing w:before="100" w:beforeAutospacing="1" w:after="100" w:afterAutospacing="1"/>
        <w:contextualSpacing w:val="0"/>
        <w:jc w:val="both"/>
        <w:rPr>
          <w:rFonts w:ascii="Arial" w:hAnsi="Arial" w:cs="Arial"/>
          <w:b/>
          <w:bCs/>
        </w:rPr>
        <w:pPrChange w:id="483" w:author="luis mijangos" w:date="2023-07-28T14:38:00Z">
          <w:pPr>
            <w:pStyle w:val="ListParagraph"/>
            <w:numPr>
              <w:numId w:val="1"/>
            </w:numPr>
            <w:ind w:hanging="360"/>
          </w:pPr>
        </w:pPrChange>
      </w:pPr>
      <w:r w:rsidRPr="000A154B">
        <w:rPr>
          <w:rFonts w:ascii="Arial" w:hAnsi="Arial" w:cs="Arial"/>
          <w:b/>
          <w:bCs/>
        </w:rPr>
        <w:lastRenderedPageBreak/>
        <w:t>Figures</w:t>
      </w:r>
    </w:p>
    <w:p w14:paraId="53721DFF" w14:textId="26A8032A" w:rsidR="00D3032D" w:rsidRPr="000A154B" w:rsidRDefault="00D3032D" w:rsidP="000A154B">
      <w:pPr>
        <w:snapToGrid w:val="0"/>
        <w:spacing w:before="100" w:beforeAutospacing="1" w:after="100" w:afterAutospacing="1"/>
        <w:jc w:val="both"/>
        <w:rPr>
          <w:rFonts w:ascii="Arial" w:hAnsi="Arial" w:cs="Arial"/>
        </w:rPr>
        <w:pPrChange w:id="484" w:author="luis mijangos" w:date="2023-07-28T14:38:00Z">
          <w:pPr>
            <w:jc w:val="center"/>
          </w:pPr>
        </w:pPrChange>
      </w:pPr>
      <w:r w:rsidRPr="000A154B">
        <w:rPr>
          <w:rFonts w:ascii="Arial" w:hAnsi="Arial" w:cs="Arial"/>
          <w:noProof/>
          <w:rPrChange w:id="485" w:author="luis mijangos" w:date="2023-07-28T14:37:00Z">
            <w:rPr>
              <w:noProof/>
            </w:rPr>
          </w:rPrChange>
        </w:rPr>
        <w:drawing>
          <wp:inline distT="0" distB="0" distL="0" distR="0" wp14:anchorId="7AC82F90" wp14:editId="3C3595B6">
            <wp:extent cx="5449162" cy="1511300"/>
            <wp:effectExtent l="0" t="0" r="0" b="0"/>
            <wp:docPr id="14915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61947" name="Picture 1491561947"/>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6412281" cy="1778417"/>
                    </a:xfrm>
                    <a:prstGeom prst="rect">
                      <a:avLst/>
                    </a:prstGeom>
                  </pic:spPr>
                </pic:pic>
              </a:graphicData>
            </a:graphic>
          </wp:inline>
        </w:drawing>
      </w:r>
    </w:p>
    <w:p w14:paraId="28A792A7" w14:textId="24D8331A" w:rsidR="000E1DF5" w:rsidRPr="000A154B" w:rsidRDefault="00D3032D" w:rsidP="000A154B">
      <w:pPr>
        <w:snapToGrid w:val="0"/>
        <w:spacing w:before="100" w:beforeAutospacing="1" w:after="100" w:afterAutospacing="1"/>
        <w:jc w:val="both"/>
        <w:rPr>
          <w:rFonts w:ascii="Arial" w:hAnsi="Arial" w:cs="Arial"/>
        </w:rPr>
        <w:pPrChange w:id="486" w:author="luis mijangos" w:date="2023-07-28T14:38:00Z">
          <w:pPr/>
        </w:pPrChange>
      </w:pPr>
      <w:r w:rsidRPr="000A154B">
        <w:rPr>
          <w:rFonts w:ascii="Arial" w:hAnsi="Arial" w:cs="Arial"/>
        </w:rPr>
        <w:t xml:space="preserve">Figure 1. Timeline figure showing my planned progress on my professionally focussed research project across time. </w:t>
      </w:r>
      <w:r w:rsidR="00BA2BDB" w:rsidRPr="000A154B">
        <w:rPr>
          <w:rFonts w:ascii="Arial" w:hAnsi="Arial" w:cs="Arial"/>
        </w:rPr>
        <w:t xml:space="preserve">On the x-axis are the steps necessary to </w:t>
      </w:r>
      <w:r w:rsidR="00983BF6" w:rsidRPr="000A154B">
        <w:rPr>
          <w:rFonts w:ascii="Arial" w:hAnsi="Arial" w:cs="Arial"/>
        </w:rPr>
        <w:t>completing</w:t>
      </w:r>
      <w:r w:rsidR="00BA2BDB" w:rsidRPr="000A154B">
        <w:rPr>
          <w:rFonts w:ascii="Arial" w:hAnsi="Arial" w:cs="Arial"/>
        </w:rPr>
        <w:t xml:space="preserve"> my manuscript, plotted against time (dd/mm/</w:t>
      </w:r>
      <w:proofErr w:type="spellStart"/>
      <w:r w:rsidR="00BA2BDB" w:rsidRPr="000A154B">
        <w:rPr>
          <w:rFonts w:ascii="Arial" w:hAnsi="Arial" w:cs="Arial"/>
        </w:rPr>
        <w:t>yyyy</w:t>
      </w:r>
      <w:proofErr w:type="spellEnd"/>
      <w:r w:rsidR="00BA2BDB" w:rsidRPr="000A154B">
        <w:rPr>
          <w:rFonts w:ascii="Arial" w:hAnsi="Arial" w:cs="Arial"/>
        </w:rPr>
        <w:t>) on the Y-axis.</w:t>
      </w:r>
    </w:p>
    <w:p w14:paraId="5E2CBF7B" w14:textId="0A7E419B" w:rsidR="006F3B1E" w:rsidRPr="000A154B" w:rsidDel="00A64C44" w:rsidRDefault="006F3B1E" w:rsidP="000A154B">
      <w:pPr>
        <w:snapToGrid w:val="0"/>
        <w:spacing w:before="100" w:beforeAutospacing="1" w:after="100" w:afterAutospacing="1"/>
        <w:jc w:val="both"/>
        <w:rPr>
          <w:del w:id="487" w:author="luis mijangos" w:date="2023-07-27T08:06:00Z"/>
          <w:rFonts w:ascii="Arial" w:hAnsi="Arial" w:cs="Arial"/>
          <w:b/>
          <w:bCs/>
        </w:rPr>
        <w:pPrChange w:id="488" w:author="luis mijangos" w:date="2023-07-28T14:38:00Z">
          <w:pPr/>
        </w:pPrChange>
      </w:pPr>
      <w:r w:rsidRPr="000A154B">
        <w:rPr>
          <w:rFonts w:ascii="Arial" w:hAnsi="Arial" w:cs="Arial"/>
          <w:b/>
          <w:bCs/>
        </w:rPr>
        <w:t>References</w:t>
      </w:r>
    </w:p>
    <w:p w14:paraId="6DBAFF1E" w14:textId="77777777" w:rsidR="00FC66B0" w:rsidRPr="000A154B" w:rsidRDefault="00FC66B0" w:rsidP="000A154B">
      <w:pPr>
        <w:snapToGrid w:val="0"/>
        <w:spacing w:before="100" w:beforeAutospacing="1" w:after="100" w:afterAutospacing="1"/>
        <w:jc w:val="both"/>
        <w:rPr>
          <w:rFonts w:ascii="Arial" w:hAnsi="Arial" w:cs="Arial"/>
        </w:rPr>
        <w:pPrChange w:id="489" w:author="luis mijangos" w:date="2023-07-28T14:38:00Z">
          <w:pPr/>
        </w:pPrChange>
      </w:pPr>
    </w:p>
    <w:p w14:paraId="5ADD241C" w14:textId="4DEF4AD9" w:rsidR="00584D2B" w:rsidRPr="000A154B" w:rsidRDefault="00530F20" w:rsidP="000A154B">
      <w:pPr>
        <w:pStyle w:val="EndNoteBibliography"/>
        <w:ind w:left="720" w:hanging="720"/>
        <w:jc w:val="both"/>
        <w:rPr>
          <w:rFonts w:ascii="Arial" w:hAnsi="Arial" w:cs="Arial"/>
          <w:noProof/>
          <w:rPrChange w:id="490" w:author="luis mijangos" w:date="2023-07-28T14:37:00Z">
            <w:rPr>
              <w:noProof/>
            </w:rPr>
          </w:rPrChange>
        </w:rPr>
        <w:pPrChange w:id="491" w:author="luis mijangos" w:date="2023-07-28T14:38:00Z">
          <w:pPr>
            <w:pStyle w:val="EndNoteBibliography"/>
            <w:ind w:left="720" w:hanging="720"/>
          </w:pPr>
        </w:pPrChange>
      </w:pPr>
      <w:r w:rsidRPr="000A154B">
        <w:rPr>
          <w:rFonts w:ascii="Arial" w:hAnsi="Arial" w:cs="Arial"/>
        </w:rPr>
        <w:fldChar w:fldCharType="begin"/>
      </w:r>
      <w:r w:rsidRPr="000A154B">
        <w:rPr>
          <w:rFonts w:ascii="Arial" w:hAnsi="Arial" w:cs="Arial"/>
        </w:rPr>
        <w:instrText xml:space="preserve"> ADDIN EN.REFLIST </w:instrText>
      </w:r>
      <w:r w:rsidRPr="000A154B">
        <w:rPr>
          <w:rFonts w:ascii="Arial" w:hAnsi="Arial" w:cs="Arial"/>
        </w:rPr>
        <w:fldChar w:fldCharType="separate"/>
      </w:r>
      <w:r w:rsidR="00584D2B" w:rsidRPr="000A154B">
        <w:rPr>
          <w:rFonts w:ascii="Arial" w:hAnsi="Arial" w:cs="Arial"/>
          <w:noProof/>
          <w:rPrChange w:id="492" w:author="luis mijangos" w:date="2023-07-28T14:37:00Z">
            <w:rPr>
              <w:noProof/>
            </w:rPr>
          </w:rPrChange>
        </w:rPr>
        <w:t xml:space="preserve">Bino, G., Kingsford, R. T., Archer, M., Connolly, J. H., Day, J., Dias, K., Goldney, D., Gongora, J., Grant, T., Griffiths, J., Hawke, T., Klamt, M., Lunney, D., Mijangos, L., Munks, S., Sherwin, W., Serena, M., Temple-Smith, P., Thomas, J., . . . Whittington, C. (2019). The platypus: evolutionary history, biology, and an uncertain future. </w:t>
      </w:r>
      <w:r w:rsidR="00584D2B" w:rsidRPr="000A154B">
        <w:rPr>
          <w:rFonts w:ascii="Arial" w:hAnsi="Arial" w:cs="Arial"/>
          <w:i/>
          <w:noProof/>
          <w:rPrChange w:id="493" w:author="luis mijangos" w:date="2023-07-28T14:37:00Z">
            <w:rPr>
              <w:i/>
              <w:noProof/>
            </w:rPr>
          </w:rPrChange>
        </w:rPr>
        <w:t>Journal of Mammalogy</w:t>
      </w:r>
      <w:r w:rsidR="00584D2B" w:rsidRPr="000A154B">
        <w:rPr>
          <w:rFonts w:ascii="Arial" w:hAnsi="Arial" w:cs="Arial"/>
          <w:noProof/>
          <w:rPrChange w:id="494" w:author="luis mijangos" w:date="2023-07-28T14:37:00Z">
            <w:rPr>
              <w:noProof/>
            </w:rPr>
          </w:rPrChange>
        </w:rPr>
        <w:t>,</w:t>
      </w:r>
      <w:r w:rsidR="00584D2B" w:rsidRPr="000A154B">
        <w:rPr>
          <w:rFonts w:ascii="Arial" w:hAnsi="Arial" w:cs="Arial"/>
          <w:i/>
          <w:noProof/>
          <w:rPrChange w:id="495" w:author="luis mijangos" w:date="2023-07-28T14:37:00Z">
            <w:rPr>
              <w:i/>
              <w:noProof/>
            </w:rPr>
          </w:rPrChange>
        </w:rPr>
        <w:t xml:space="preserve"> 100</w:t>
      </w:r>
      <w:r w:rsidR="00584D2B" w:rsidRPr="000A154B">
        <w:rPr>
          <w:rFonts w:ascii="Arial" w:hAnsi="Arial" w:cs="Arial"/>
          <w:noProof/>
          <w:rPrChange w:id="496" w:author="luis mijangos" w:date="2023-07-28T14:37:00Z">
            <w:rPr>
              <w:noProof/>
            </w:rPr>
          </w:rPrChange>
        </w:rPr>
        <w:t xml:space="preserve">(2), 308-327. </w:t>
      </w:r>
      <w:r w:rsidR="00000000" w:rsidRPr="000A154B">
        <w:rPr>
          <w:rFonts w:ascii="Arial" w:hAnsi="Arial" w:cs="Arial"/>
          <w:rPrChange w:id="497" w:author="luis mijangos" w:date="2023-07-28T14:37:00Z">
            <w:rPr/>
          </w:rPrChange>
        </w:rPr>
        <w:fldChar w:fldCharType="begin"/>
      </w:r>
      <w:r w:rsidR="00000000" w:rsidRPr="000A154B">
        <w:rPr>
          <w:rFonts w:ascii="Arial" w:hAnsi="Arial" w:cs="Arial"/>
          <w:rPrChange w:id="498" w:author="luis mijangos" w:date="2023-07-28T14:37:00Z">
            <w:rPr/>
          </w:rPrChange>
        </w:rPr>
        <w:instrText>HYPERLINK "https://doi.org/10.1093/jmammal/gyz058"</w:instrText>
      </w:r>
      <w:r w:rsidR="00000000" w:rsidRPr="000A154B">
        <w:rPr>
          <w:rFonts w:ascii="Arial" w:hAnsi="Arial" w:cs="Arial"/>
          <w:rPrChange w:id="499" w:author="luis mijangos" w:date="2023-07-28T14:37:00Z">
            <w:rPr/>
          </w:rPrChange>
        </w:rPr>
      </w:r>
      <w:r w:rsidR="00000000" w:rsidRPr="000A154B">
        <w:rPr>
          <w:rFonts w:ascii="Arial" w:hAnsi="Arial" w:cs="Arial"/>
          <w:rPrChange w:id="500" w:author="luis mijangos" w:date="2023-07-28T14:37:00Z">
            <w:rPr/>
          </w:rPrChange>
        </w:rPr>
        <w:fldChar w:fldCharType="separate"/>
      </w:r>
      <w:r w:rsidR="00584D2B" w:rsidRPr="000A154B">
        <w:rPr>
          <w:rStyle w:val="Hyperlink"/>
          <w:rFonts w:ascii="Arial" w:hAnsi="Arial" w:cs="Arial"/>
          <w:noProof/>
          <w:rPrChange w:id="501" w:author="luis mijangos" w:date="2023-07-28T14:37:00Z">
            <w:rPr>
              <w:rStyle w:val="Hyperlink"/>
              <w:noProof/>
            </w:rPr>
          </w:rPrChange>
        </w:rPr>
        <w:t>https://doi.org/10.1093/jmammal/gyz058</w:t>
      </w:r>
      <w:r w:rsidR="00000000" w:rsidRPr="000A154B">
        <w:rPr>
          <w:rStyle w:val="Hyperlink"/>
          <w:rFonts w:ascii="Arial" w:hAnsi="Arial" w:cs="Arial"/>
          <w:noProof/>
          <w:rPrChange w:id="502" w:author="luis mijangos" w:date="2023-07-28T14:37:00Z">
            <w:rPr>
              <w:rStyle w:val="Hyperlink"/>
              <w:noProof/>
            </w:rPr>
          </w:rPrChange>
        </w:rPr>
        <w:fldChar w:fldCharType="end"/>
      </w:r>
      <w:r w:rsidR="00584D2B" w:rsidRPr="000A154B">
        <w:rPr>
          <w:rFonts w:ascii="Arial" w:hAnsi="Arial" w:cs="Arial"/>
          <w:noProof/>
          <w:rPrChange w:id="503" w:author="luis mijangos" w:date="2023-07-28T14:37:00Z">
            <w:rPr>
              <w:noProof/>
            </w:rPr>
          </w:rPrChange>
        </w:rPr>
        <w:t xml:space="preserve"> </w:t>
      </w:r>
    </w:p>
    <w:p w14:paraId="16431397" w14:textId="02698F09" w:rsidR="00584D2B" w:rsidRPr="000A154B" w:rsidRDefault="00584D2B" w:rsidP="000A154B">
      <w:pPr>
        <w:pStyle w:val="EndNoteBibliography"/>
        <w:ind w:left="720" w:hanging="720"/>
        <w:jc w:val="both"/>
        <w:rPr>
          <w:rFonts w:ascii="Arial" w:hAnsi="Arial" w:cs="Arial"/>
          <w:noProof/>
          <w:rPrChange w:id="504" w:author="luis mijangos" w:date="2023-07-28T14:37:00Z">
            <w:rPr>
              <w:noProof/>
            </w:rPr>
          </w:rPrChange>
        </w:rPr>
        <w:pPrChange w:id="505" w:author="luis mijangos" w:date="2023-07-28T14:38:00Z">
          <w:pPr>
            <w:pStyle w:val="EndNoteBibliography"/>
            <w:ind w:left="720" w:hanging="720"/>
          </w:pPr>
        </w:pPrChange>
      </w:pPr>
      <w:r w:rsidRPr="000A154B">
        <w:rPr>
          <w:rFonts w:ascii="Arial" w:hAnsi="Arial" w:cs="Arial"/>
          <w:noProof/>
          <w:rPrChange w:id="506" w:author="luis mijangos" w:date="2023-07-28T14:37:00Z">
            <w:rPr>
              <w:noProof/>
            </w:rPr>
          </w:rPrChange>
        </w:rPr>
        <w:t xml:space="preserve">Bino, G., Kingsford, R. T., &amp; Wintle, B. A. (2020). A stitch in time – Synergistic impacts to platypus metapopulation extinction risk. </w:t>
      </w:r>
      <w:r w:rsidRPr="000A154B">
        <w:rPr>
          <w:rFonts w:ascii="Arial" w:hAnsi="Arial" w:cs="Arial"/>
          <w:i/>
          <w:noProof/>
          <w:rPrChange w:id="507" w:author="luis mijangos" w:date="2023-07-28T14:37:00Z">
            <w:rPr>
              <w:i/>
              <w:noProof/>
            </w:rPr>
          </w:rPrChange>
        </w:rPr>
        <w:t>Biological Conservation</w:t>
      </w:r>
      <w:r w:rsidRPr="000A154B">
        <w:rPr>
          <w:rFonts w:ascii="Arial" w:hAnsi="Arial" w:cs="Arial"/>
          <w:noProof/>
          <w:rPrChange w:id="508" w:author="luis mijangos" w:date="2023-07-28T14:37:00Z">
            <w:rPr>
              <w:noProof/>
            </w:rPr>
          </w:rPrChange>
        </w:rPr>
        <w:t>,</w:t>
      </w:r>
      <w:r w:rsidRPr="000A154B">
        <w:rPr>
          <w:rFonts w:ascii="Arial" w:hAnsi="Arial" w:cs="Arial"/>
          <w:i/>
          <w:noProof/>
          <w:rPrChange w:id="509" w:author="luis mijangos" w:date="2023-07-28T14:37:00Z">
            <w:rPr>
              <w:i/>
              <w:noProof/>
            </w:rPr>
          </w:rPrChange>
        </w:rPr>
        <w:t xml:space="preserve"> 242</w:t>
      </w:r>
      <w:r w:rsidRPr="000A154B">
        <w:rPr>
          <w:rFonts w:ascii="Arial" w:hAnsi="Arial" w:cs="Arial"/>
          <w:noProof/>
          <w:rPrChange w:id="510" w:author="luis mijangos" w:date="2023-07-28T14:37:00Z">
            <w:rPr>
              <w:noProof/>
            </w:rPr>
          </w:rPrChange>
        </w:rPr>
        <w:t xml:space="preserve">, 108399. </w:t>
      </w:r>
      <w:r w:rsidR="00000000" w:rsidRPr="000A154B">
        <w:rPr>
          <w:rFonts w:ascii="Arial" w:hAnsi="Arial" w:cs="Arial"/>
          <w:rPrChange w:id="511" w:author="luis mijangos" w:date="2023-07-28T14:37:00Z">
            <w:rPr/>
          </w:rPrChange>
        </w:rPr>
        <w:fldChar w:fldCharType="begin"/>
      </w:r>
      <w:r w:rsidR="00000000" w:rsidRPr="000A154B">
        <w:rPr>
          <w:rFonts w:ascii="Arial" w:hAnsi="Arial" w:cs="Arial"/>
          <w:rPrChange w:id="512" w:author="luis mijangos" w:date="2023-07-28T14:37:00Z">
            <w:rPr/>
          </w:rPrChange>
        </w:rPr>
        <w:instrText>HYPERLINK "https://doi.org/10.1016/j.biocon.2019.108399"</w:instrText>
      </w:r>
      <w:r w:rsidR="00000000" w:rsidRPr="000A154B">
        <w:rPr>
          <w:rFonts w:ascii="Arial" w:hAnsi="Arial" w:cs="Arial"/>
          <w:rPrChange w:id="513" w:author="luis mijangos" w:date="2023-07-28T14:37:00Z">
            <w:rPr/>
          </w:rPrChange>
        </w:rPr>
      </w:r>
      <w:r w:rsidR="00000000" w:rsidRPr="000A154B">
        <w:rPr>
          <w:rFonts w:ascii="Arial" w:hAnsi="Arial" w:cs="Arial"/>
          <w:rPrChange w:id="514" w:author="luis mijangos" w:date="2023-07-28T14:37:00Z">
            <w:rPr/>
          </w:rPrChange>
        </w:rPr>
        <w:fldChar w:fldCharType="separate"/>
      </w:r>
      <w:r w:rsidRPr="000A154B">
        <w:rPr>
          <w:rStyle w:val="Hyperlink"/>
          <w:rFonts w:ascii="Arial" w:hAnsi="Arial" w:cs="Arial"/>
          <w:noProof/>
          <w:rPrChange w:id="515" w:author="luis mijangos" w:date="2023-07-28T14:37:00Z">
            <w:rPr>
              <w:rStyle w:val="Hyperlink"/>
              <w:noProof/>
            </w:rPr>
          </w:rPrChange>
        </w:rPr>
        <w:t>https://doi.org/10.1016/j.biocon.2019.108399</w:t>
      </w:r>
      <w:r w:rsidR="00000000" w:rsidRPr="000A154B">
        <w:rPr>
          <w:rStyle w:val="Hyperlink"/>
          <w:rFonts w:ascii="Arial" w:hAnsi="Arial" w:cs="Arial"/>
          <w:noProof/>
          <w:rPrChange w:id="516" w:author="luis mijangos" w:date="2023-07-28T14:37:00Z">
            <w:rPr>
              <w:rStyle w:val="Hyperlink"/>
              <w:noProof/>
            </w:rPr>
          </w:rPrChange>
        </w:rPr>
        <w:fldChar w:fldCharType="end"/>
      </w:r>
      <w:r w:rsidRPr="000A154B">
        <w:rPr>
          <w:rFonts w:ascii="Arial" w:hAnsi="Arial" w:cs="Arial"/>
          <w:noProof/>
          <w:rPrChange w:id="517" w:author="luis mijangos" w:date="2023-07-28T14:37:00Z">
            <w:rPr>
              <w:noProof/>
            </w:rPr>
          </w:rPrChange>
        </w:rPr>
        <w:t xml:space="preserve"> </w:t>
      </w:r>
    </w:p>
    <w:p w14:paraId="3BCC6A9C" w14:textId="74AC376B" w:rsidR="00584D2B" w:rsidRPr="000A154B" w:rsidRDefault="00584D2B" w:rsidP="000A154B">
      <w:pPr>
        <w:pStyle w:val="EndNoteBibliography"/>
        <w:ind w:left="720" w:hanging="720"/>
        <w:jc w:val="both"/>
        <w:rPr>
          <w:rFonts w:ascii="Arial" w:hAnsi="Arial" w:cs="Arial"/>
          <w:noProof/>
          <w:rPrChange w:id="518" w:author="luis mijangos" w:date="2023-07-28T14:37:00Z">
            <w:rPr>
              <w:noProof/>
            </w:rPr>
          </w:rPrChange>
        </w:rPr>
        <w:pPrChange w:id="519" w:author="luis mijangos" w:date="2023-07-28T14:38:00Z">
          <w:pPr>
            <w:pStyle w:val="EndNoteBibliography"/>
            <w:ind w:left="720" w:hanging="720"/>
          </w:pPr>
        </w:pPrChange>
      </w:pPr>
      <w:r w:rsidRPr="000A154B">
        <w:rPr>
          <w:rFonts w:ascii="Arial" w:hAnsi="Arial" w:cs="Arial"/>
          <w:noProof/>
          <w:rPrChange w:id="520" w:author="luis mijangos" w:date="2023-07-28T14:37:00Z">
            <w:rPr>
              <w:noProof/>
            </w:rPr>
          </w:rPrChange>
        </w:rPr>
        <w:t xml:space="preserve">Brauer, C. J., Unmack, P. J., Smith, S., Bernatchez, L., &amp; Beheregaray, L. B. (2018). On the roles of landscape heterogeneity and environmental variation in determining population genomic structure in a dendritic system. </w:t>
      </w:r>
      <w:r w:rsidRPr="000A154B">
        <w:rPr>
          <w:rFonts w:ascii="Arial" w:hAnsi="Arial" w:cs="Arial"/>
          <w:i/>
          <w:noProof/>
          <w:rPrChange w:id="521" w:author="luis mijangos" w:date="2023-07-28T14:37:00Z">
            <w:rPr>
              <w:i/>
              <w:noProof/>
            </w:rPr>
          </w:rPrChange>
        </w:rPr>
        <w:t>Molecular ecology</w:t>
      </w:r>
      <w:r w:rsidRPr="000A154B">
        <w:rPr>
          <w:rFonts w:ascii="Arial" w:hAnsi="Arial" w:cs="Arial"/>
          <w:noProof/>
          <w:rPrChange w:id="522" w:author="luis mijangos" w:date="2023-07-28T14:37:00Z">
            <w:rPr>
              <w:noProof/>
            </w:rPr>
          </w:rPrChange>
        </w:rPr>
        <w:t>,</w:t>
      </w:r>
      <w:r w:rsidRPr="000A154B">
        <w:rPr>
          <w:rFonts w:ascii="Arial" w:hAnsi="Arial" w:cs="Arial"/>
          <w:i/>
          <w:noProof/>
          <w:rPrChange w:id="523" w:author="luis mijangos" w:date="2023-07-28T14:37:00Z">
            <w:rPr>
              <w:i/>
              <w:noProof/>
            </w:rPr>
          </w:rPrChange>
        </w:rPr>
        <w:t xml:space="preserve"> 27</w:t>
      </w:r>
      <w:r w:rsidRPr="000A154B">
        <w:rPr>
          <w:rFonts w:ascii="Arial" w:hAnsi="Arial" w:cs="Arial"/>
          <w:noProof/>
          <w:rPrChange w:id="524" w:author="luis mijangos" w:date="2023-07-28T14:37:00Z">
            <w:rPr>
              <w:noProof/>
            </w:rPr>
          </w:rPrChange>
        </w:rPr>
        <w:t xml:space="preserve">(17), 3484-3497. </w:t>
      </w:r>
      <w:r w:rsidR="00000000" w:rsidRPr="000A154B">
        <w:rPr>
          <w:rFonts w:ascii="Arial" w:hAnsi="Arial" w:cs="Arial"/>
          <w:rPrChange w:id="525" w:author="luis mijangos" w:date="2023-07-28T14:37:00Z">
            <w:rPr/>
          </w:rPrChange>
        </w:rPr>
        <w:fldChar w:fldCharType="begin"/>
      </w:r>
      <w:r w:rsidR="00000000" w:rsidRPr="000A154B">
        <w:rPr>
          <w:rFonts w:ascii="Arial" w:hAnsi="Arial" w:cs="Arial"/>
          <w:rPrChange w:id="526" w:author="luis mijangos" w:date="2023-07-28T14:37:00Z">
            <w:rPr/>
          </w:rPrChange>
        </w:rPr>
        <w:instrText>HYPERLINK "https://doi.org/10.1111/mec.14808"</w:instrText>
      </w:r>
      <w:r w:rsidR="00000000" w:rsidRPr="000A154B">
        <w:rPr>
          <w:rFonts w:ascii="Arial" w:hAnsi="Arial" w:cs="Arial"/>
          <w:rPrChange w:id="527" w:author="luis mijangos" w:date="2023-07-28T14:37:00Z">
            <w:rPr/>
          </w:rPrChange>
        </w:rPr>
      </w:r>
      <w:r w:rsidR="00000000" w:rsidRPr="000A154B">
        <w:rPr>
          <w:rFonts w:ascii="Arial" w:hAnsi="Arial" w:cs="Arial"/>
          <w:rPrChange w:id="528" w:author="luis mijangos" w:date="2023-07-28T14:37:00Z">
            <w:rPr/>
          </w:rPrChange>
        </w:rPr>
        <w:fldChar w:fldCharType="separate"/>
      </w:r>
      <w:r w:rsidRPr="000A154B">
        <w:rPr>
          <w:rStyle w:val="Hyperlink"/>
          <w:rFonts w:ascii="Arial" w:hAnsi="Arial" w:cs="Arial"/>
          <w:noProof/>
          <w:rPrChange w:id="529" w:author="luis mijangos" w:date="2023-07-28T14:37:00Z">
            <w:rPr>
              <w:rStyle w:val="Hyperlink"/>
              <w:noProof/>
            </w:rPr>
          </w:rPrChange>
        </w:rPr>
        <w:t>https://doi.org/10.1111/mec.14808</w:t>
      </w:r>
      <w:r w:rsidR="00000000" w:rsidRPr="000A154B">
        <w:rPr>
          <w:rStyle w:val="Hyperlink"/>
          <w:rFonts w:ascii="Arial" w:hAnsi="Arial" w:cs="Arial"/>
          <w:noProof/>
          <w:rPrChange w:id="530" w:author="luis mijangos" w:date="2023-07-28T14:37:00Z">
            <w:rPr>
              <w:rStyle w:val="Hyperlink"/>
              <w:noProof/>
            </w:rPr>
          </w:rPrChange>
        </w:rPr>
        <w:fldChar w:fldCharType="end"/>
      </w:r>
      <w:r w:rsidRPr="000A154B">
        <w:rPr>
          <w:rFonts w:ascii="Arial" w:hAnsi="Arial" w:cs="Arial"/>
          <w:noProof/>
          <w:rPrChange w:id="531" w:author="luis mijangos" w:date="2023-07-28T14:37:00Z">
            <w:rPr>
              <w:noProof/>
            </w:rPr>
          </w:rPrChange>
        </w:rPr>
        <w:t xml:space="preserve"> </w:t>
      </w:r>
    </w:p>
    <w:p w14:paraId="473194AF" w14:textId="629B89F8" w:rsidR="00584D2B" w:rsidRPr="000A154B" w:rsidRDefault="00584D2B" w:rsidP="000A154B">
      <w:pPr>
        <w:pStyle w:val="EndNoteBibliography"/>
        <w:ind w:left="720" w:hanging="720"/>
        <w:jc w:val="both"/>
        <w:rPr>
          <w:rFonts w:ascii="Arial" w:hAnsi="Arial" w:cs="Arial"/>
          <w:noProof/>
          <w:rPrChange w:id="532" w:author="luis mijangos" w:date="2023-07-28T14:37:00Z">
            <w:rPr>
              <w:noProof/>
            </w:rPr>
          </w:rPrChange>
        </w:rPr>
        <w:pPrChange w:id="533" w:author="luis mijangos" w:date="2023-07-28T14:38:00Z">
          <w:pPr>
            <w:pStyle w:val="EndNoteBibliography"/>
            <w:ind w:left="720" w:hanging="720"/>
          </w:pPr>
        </w:pPrChange>
      </w:pPr>
      <w:r w:rsidRPr="000A154B">
        <w:rPr>
          <w:rFonts w:ascii="Arial" w:hAnsi="Arial" w:cs="Arial"/>
          <w:noProof/>
          <w:rPrChange w:id="534" w:author="luis mijangos" w:date="2023-07-28T14:37:00Z">
            <w:rPr>
              <w:noProof/>
            </w:rPr>
          </w:rPrChange>
        </w:rPr>
        <w:t xml:space="preserve">Cooke, D. P., Wedge, D. C., &amp; Lunter, G. (2021). A unified haplotype-based method for accurate and comprehensive variant calling. </w:t>
      </w:r>
      <w:r w:rsidRPr="000A154B">
        <w:rPr>
          <w:rFonts w:ascii="Arial" w:hAnsi="Arial" w:cs="Arial"/>
          <w:i/>
          <w:noProof/>
          <w:rPrChange w:id="535" w:author="luis mijangos" w:date="2023-07-28T14:37:00Z">
            <w:rPr>
              <w:i/>
              <w:noProof/>
            </w:rPr>
          </w:rPrChange>
        </w:rPr>
        <w:t>Nature biotechnology</w:t>
      </w:r>
      <w:r w:rsidRPr="000A154B">
        <w:rPr>
          <w:rFonts w:ascii="Arial" w:hAnsi="Arial" w:cs="Arial"/>
          <w:noProof/>
          <w:rPrChange w:id="536" w:author="luis mijangos" w:date="2023-07-28T14:37:00Z">
            <w:rPr>
              <w:noProof/>
            </w:rPr>
          </w:rPrChange>
        </w:rPr>
        <w:t>,</w:t>
      </w:r>
      <w:r w:rsidRPr="000A154B">
        <w:rPr>
          <w:rFonts w:ascii="Arial" w:hAnsi="Arial" w:cs="Arial"/>
          <w:i/>
          <w:noProof/>
          <w:rPrChange w:id="537" w:author="luis mijangos" w:date="2023-07-28T14:37:00Z">
            <w:rPr>
              <w:i/>
              <w:noProof/>
            </w:rPr>
          </w:rPrChange>
        </w:rPr>
        <w:t xml:space="preserve"> 39</w:t>
      </w:r>
      <w:r w:rsidRPr="000A154B">
        <w:rPr>
          <w:rFonts w:ascii="Arial" w:hAnsi="Arial" w:cs="Arial"/>
          <w:noProof/>
          <w:rPrChange w:id="538" w:author="luis mijangos" w:date="2023-07-28T14:37:00Z">
            <w:rPr>
              <w:noProof/>
            </w:rPr>
          </w:rPrChange>
        </w:rPr>
        <w:t xml:space="preserve">(7), 885-892. </w:t>
      </w:r>
      <w:r w:rsidR="00000000" w:rsidRPr="000A154B">
        <w:rPr>
          <w:rFonts w:ascii="Arial" w:hAnsi="Arial" w:cs="Arial"/>
          <w:rPrChange w:id="539" w:author="luis mijangos" w:date="2023-07-28T14:37:00Z">
            <w:rPr/>
          </w:rPrChange>
        </w:rPr>
        <w:fldChar w:fldCharType="begin"/>
      </w:r>
      <w:r w:rsidR="00000000" w:rsidRPr="000A154B">
        <w:rPr>
          <w:rFonts w:ascii="Arial" w:hAnsi="Arial" w:cs="Arial"/>
          <w:rPrChange w:id="540" w:author="luis mijangos" w:date="2023-07-28T14:37:00Z">
            <w:rPr/>
          </w:rPrChange>
        </w:rPr>
        <w:instrText>HYPERLINK "https://doi.org/10.1038/s41587-021-00861-3"</w:instrText>
      </w:r>
      <w:r w:rsidR="00000000" w:rsidRPr="000A154B">
        <w:rPr>
          <w:rFonts w:ascii="Arial" w:hAnsi="Arial" w:cs="Arial"/>
          <w:rPrChange w:id="541" w:author="luis mijangos" w:date="2023-07-28T14:37:00Z">
            <w:rPr/>
          </w:rPrChange>
        </w:rPr>
      </w:r>
      <w:r w:rsidR="00000000" w:rsidRPr="000A154B">
        <w:rPr>
          <w:rFonts w:ascii="Arial" w:hAnsi="Arial" w:cs="Arial"/>
          <w:rPrChange w:id="542" w:author="luis mijangos" w:date="2023-07-28T14:37:00Z">
            <w:rPr/>
          </w:rPrChange>
        </w:rPr>
        <w:fldChar w:fldCharType="separate"/>
      </w:r>
      <w:r w:rsidRPr="000A154B">
        <w:rPr>
          <w:rStyle w:val="Hyperlink"/>
          <w:rFonts w:ascii="Arial" w:hAnsi="Arial" w:cs="Arial"/>
          <w:noProof/>
          <w:rPrChange w:id="543" w:author="luis mijangos" w:date="2023-07-28T14:37:00Z">
            <w:rPr>
              <w:rStyle w:val="Hyperlink"/>
              <w:noProof/>
            </w:rPr>
          </w:rPrChange>
        </w:rPr>
        <w:t>https://doi.org/10.1038/s41587-021-00861-3</w:t>
      </w:r>
      <w:r w:rsidR="00000000" w:rsidRPr="000A154B">
        <w:rPr>
          <w:rStyle w:val="Hyperlink"/>
          <w:rFonts w:ascii="Arial" w:hAnsi="Arial" w:cs="Arial"/>
          <w:noProof/>
          <w:rPrChange w:id="544" w:author="luis mijangos" w:date="2023-07-28T14:37:00Z">
            <w:rPr>
              <w:rStyle w:val="Hyperlink"/>
              <w:noProof/>
            </w:rPr>
          </w:rPrChange>
        </w:rPr>
        <w:fldChar w:fldCharType="end"/>
      </w:r>
      <w:r w:rsidRPr="000A154B">
        <w:rPr>
          <w:rFonts w:ascii="Arial" w:hAnsi="Arial" w:cs="Arial"/>
          <w:noProof/>
          <w:rPrChange w:id="545" w:author="luis mijangos" w:date="2023-07-28T14:37:00Z">
            <w:rPr>
              <w:noProof/>
            </w:rPr>
          </w:rPrChange>
        </w:rPr>
        <w:t xml:space="preserve"> </w:t>
      </w:r>
    </w:p>
    <w:p w14:paraId="31A80B4D" w14:textId="77777777" w:rsidR="00584D2B" w:rsidRPr="000A154B" w:rsidRDefault="00584D2B" w:rsidP="000A154B">
      <w:pPr>
        <w:pStyle w:val="EndNoteBibliography"/>
        <w:ind w:left="720" w:hanging="720"/>
        <w:jc w:val="both"/>
        <w:rPr>
          <w:rFonts w:ascii="Arial" w:hAnsi="Arial" w:cs="Arial"/>
          <w:noProof/>
          <w:rPrChange w:id="546" w:author="luis mijangos" w:date="2023-07-28T14:37:00Z">
            <w:rPr>
              <w:noProof/>
            </w:rPr>
          </w:rPrChange>
        </w:rPr>
        <w:pPrChange w:id="547" w:author="luis mijangos" w:date="2023-07-28T14:38:00Z">
          <w:pPr>
            <w:pStyle w:val="EndNoteBibliography"/>
            <w:ind w:left="720" w:hanging="720"/>
          </w:pPr>
        </w:pPrChange>
      </w:pPr>
      <w:r w:rsidRPr="000A154B">
        <w:rPr>
          <w:rFonts w:ascii="Arial" w:hAnsi="Arial" w:cs="Arial"/>
          <w:noProof/>
          <w:rPrChange w:id="548" w:author="luis mijangos" w:date="2023-07-28T14:37:00Z">
            <w:rPr>
              <w:noProof/>
            </w:rPr>
          </w:rPrChange>
        </w:rPr>
        <w:t xml:space="preserve">GENESPACE: syntenic pan-genome annotations for eukaryotes. (2022). 1917. </w:t>
      </w:r>
    </w:p>
    <w:p w14:paraId="46BA0F4F" w14:textId="77777777" w:rsidR="00584D2B" w:rsidRPr="000A154B" w:rsidRDefault="00584D2B" w:rsidP="000A154B">
      <w:pPr>
        <w:pStyle w:val="EndNoteBibliography"/>
        <w:ind w:left="720" w:hanging="720"/>
        <w:jc w:val="both"/>
        <w:rPr>
          <w:rFonts w:ascii="Arial" w:hAnsi="Arial" w:cs="Arial"/>
          <w:noProof/>
          <w:rPrChange w:id="549" w:author="luis mijangos" w:date="2023-07-28T14:37:00Z">
            <w:rPr>
              <w:noProof/>
            </w:rPr>
          </w:rPrChange>
        </w:rPr>
        <w:pPrChange w:id="550" w:author="luis mijangos" w:date="2023-07-28T14:38:00Z">
          <w:pPr>
            <w:pStyle w:val="EndNoteBibliography"/>
            <w:ind w:left="720" w:hanging="720"/>
          </w:pPr>
        </w:pPrChange>
      </w:pPr>
      <w:r w:rsidRPr="000A154B">
        <w:rPr>
          <w:rFonts w:ascii="Arial" w:hAnsi="Arial" w:cs="Arial"/>
          <w:noProof/>
          <w:rPrChange w:id="551" w:author="luis mijangos" w:date="2023-07-28T14:37:00Z">
            <w:rPr>
              <w:noProof/>
            </w:rPr>
          </w:rPrChange>
        </w:rPr>
        <w:t xml:space="preserve">Grant, T., &amp; Fanning, I. b. D. (2008). </w:t>
      </w:r>
      <w:r w:rsidRPr="000A154B">
        <w:rPr>
          <w:rFonts w:ascii="Arial" w:hAnsi="Arial" w:cs="Arial"/>
          <w:i/>
          <w:noProof/>
          <w:rPrChange w:id="552" w:author="luis mijangos" w:date="2023-07-28T14:37:00Z">
            <w:rPr>
              <w:i/>
              <w:noProof/>
            </w:rPr>
          </w:rPrChange>
        </w:rPr>
        <w:t>Platypus</w:t>
      </w:r>
      <w:r w:rsidRPr="000A154B">
        <w:rPr>
          <w:rFonts w:ascii="Arial" w:hAnsi="Arial" w:cs="Arial"/>
          <w:noProof/>
          <w:rPrChange w:id="553" w:author="luis mijangos" w:date="2023-07-28T14:37:00Z">
            <w:rPr>
              <w:noProof/>
            </w:rPr>
          </w:rPrChange>
        </w:rPr>
        <w:t xml:space="preserve">. CSIRO Publishing. </w:t>
      </w:r>
    </w:p>
    <w:p w14:paraId="2D06D2DF" w14:textId="5B3D171E" w:rsidR="00584D2B" w:rsidRPr="000A154B" w:rsidRDefault="00584D2B" w:rsidP="000A154B">
      <w:pPr>
        <w:pStyle w:val="EndNoteBibliography"/>
        <w:ind w:left="720" w:hanging="720"/>
        <w:jc w:val="both"/>
        <w:rPr>
          <w:rFonts w:ascii="Arial" w:hAnsi="Arial" w:cs="Arial"/>
          <w:noProof/>
          <w:rPrChange w:id="554" w:author="luis mijangos" w:date="2023-07-28T14:37:00Z">
            <w:rPr>
              <w:noProof/>
            </w:rPr>
          </w:rPrChange>
        </w:rPr>
        <w:pPrChange w:id="555" w:author="luis mijangos" w:date="2023-07-28T14:38:00Z">
          <w:pPr>
            <w:pStyle w:val="EndNoteBibliography"/>
            <w:ind w:left="720" w:hanging="720"/>
          </w:pPr>
        </w:pPrChange>
      </w:pPr>
      <w:r w:rsidRPr="000A154B">
        <w:rPr>
          <w:rFonts w:ascii="Arial" w:hAnsi="Arial" w:cs="Arial"/>
          <w:noProof/>
          <w:rPrChange w:id="556" w:author="luis mijangos" w:date="2023-07-28T14:37:00Z">
            <w:rPr>
              <w:noProof/>
            </w:rPr>
          </w:rPrChange>
        </w:rPr>
        <w:t>Harrison, G. A., McNicol, K. A., &amp; Deane, E. M. (2004). Type I interferon genes from the egg</w:t>
      </w:r>
      <w:r w:rsidRPr="000A154B">
        <w:rPr>
          <w:rFonts w:ascii="Cambria Math" w:hAnsi="Cambria Math" w:cs="Cambria Math"/>
          <w:noProof/>
          <w:rPrChange w:id="557" w:author="luis mijangos" w:date="2023-07-28T14:37:00Z">
            <w:rPr>
              <w:noProof/>
            </w:rPr>
          </w:rPrChange>
        </w:rPr>
        <w:t>‐</w:t>
      </w:r>
      <w:r w:rsidRPr="000A154B">
        <w:rPr>
          <w:rFonts w:ascii="Arial" w:hAnsi="Arial" w:cs="Arial"/>
          <w:noProof/>
          <w:rPrChange w:id="558" w:author="luis mijangos" w:date="2023-07-28T14:37:00Z">
            <w:rPr>
              <w:noProof/>
            </w:rPr>
          </w:rPrChange>
        </w:rPr>
        <w:t>laying mammal, Tachyglossus aculeatus (short</w:t>
      </w:r>
      <w:r w:rsidRPr="000A154B">
        <w:rPr>
          <w:rFonts w:ascii="Cambria Math" w:hAnsi="Cambria Math" w:cs="Cambria Math"/>
          <w:noProof/>
          <w:rPrChange w:id="559" w:author="luis mijangos" w:date="2023-07-28T14:37:00Z">
            <w:rPr>
              <w:noProof/>
            </w:rPr>
          </w:rPrChange>
        </w:rPr>
        <w:t>‐</w:t>
      </w:r>
      <w:r w:rsidRPr="000A154B">
        <w:rPr>
          <w:rFonts w:ascii="Arial" w:hAnsi="Arial" w:cs="Arial"/>
          <w:noProof/>
          <w:rPrChange w:id="560" w:author="luis mijangos" w:date="2023-07-28T14:37:00Z">
            <w:rPr>
              <w:noProof/>
            </w:rPr>
          </w:rPrChange>
        </w:rPr>
        <w:t xml:space="preserve">beaked echidna). </w:t>
      </w:r>
      <w:r w:rsidRPr="000A154B">
        <w:rPr>
          <w:rFonts w:ascii="Arial" w:hAnsi="Arial" w:cs="Arial"/>
          <w:i/>
          <w:noProof/>
          <w:rPrChange w:id="561" w:author="luis mijangos" w:date="2023-07-28T14:37:00Z">
            <w:rPr>
              <w:i/>
              <w:noProof/>
            </w:rPr>
          </w:rPrChange>
        </w:rPr>
        <w:t>Immunology and cell biology</w:t>
      </w:r>
      <w:r w:rsidRPr="000A154B">
        <w:rPr>
          <w:rFonts w:ascii="Arial" w:hAnsi="Arial" w:cs="Arial"/>
          <w:noProof/>
          <w:rPrChange w:id="562" w:author="luis mijangos" w:date="2023-07-28T14:37:00Z">
            <w:rPr>
              <w:noProof/>
            </w:rPr>
          </w:rPrChange>
        </w:rPr>
        <w:t>,</w:t>
      </w:r>
      <w:r w:rsidRPr="000A154B">
        <w:rPr>
          <w:rFonts w:ascii="Arial" w:hAnsi="Arial" w:cs="Arial"/>
          <w:i/>
          <w:noProof/>
          <w:rPrChange w:id="563" w:author="luis mijangos" w:date="2023-07-28T14:37:00Z">
            <w:rPr>
              <w:i/>
              <w:noProof/>
            </w:rPr>
          </w:rPrChange>
        </w:rPr>
        <w:t xml:space="preserve"> 82</w:t>
      </w:r>
      <w:r w:rsidRPr="000A154B">
        <w:rPr>
          <w:rFonts w:ascii="Arial" w:hAnsi="Arial" w:cs="Arial"/>
          <w:noProof/>
          <w:rPrChange w:id="564" w:author="luis mijangos" w:date="2023-07-28T14:37:00Z">
            <w:rPr>
              <w:noProof/>
            </w:rPr>
          </w:rPrChange>
        </w:rPr>
        <w:t xml:space="preserve">(2), 112-118. </w:t>
      </w:r>
      <w:r w:rsidR="00000000" w:rsidRPr="000A154B">
        <w:rPr>
          <w:rFonts w:ascii="Arial" w:hAnsi="Arial" w:cs="Arial"/>
          <w:rPrChange w:id="565" w:author="luis mijangos" w:date="2023-07-28T14:37:00Z">
            <w:rPr/>
          </w:rPrChange>
        </w:rPr>
        <w:fldChar w:fldCharType="begin"/>
      </w:r>
      <w:r w:rsidR="00000000" w:rsidRPr="000A154B">
        <w:rPr>
          <w:rFonts w:ascii="Arial" w:hAnsi="Arial" w:cs="Arial"/>
          <w:rPrChange w:id="566" w:author="luis mijangos" w:date="2023-07-28T14:37:00Z">
            <w:rPr/>
          </w:rPrChange>
        </w:rPr>
        <w:instrText>HYPERLINK "https://doi.org/10.1046/j.0818-9641.2004.01230.x"</w:instrText>
      </w:r>
      <w:r w:rsidR="00000000" w:rsidRPr="000A154B">
        <w:rPr>
          <w:rFonts w:ascii="Arial" w:hAnsi="Arial" w:cs="Arial"/>
          <w:rPrChange w:id="567" w:author="luis mijangos" w:date="2023-07-28T14:37:00Z">
            <w:rPr/>
          </w:rPrChange>
        </w:rPr>
      </w:r>
      <w:r w:rsidR="00000000" w:rsidRPr="000A154B">
        <w:rPr>
          <w:rFonts w:ascii="Arial" w:hAnsi="Arial" w:cs="Arial"/>
          <w:rPrChange w:id="568" w:author="luis mijangos" w:date="2023-07-28T14:37:00Z">
            <w:rPr/>
          </w:rPrChange>
        </w:rPr>
        <w:fldChar w:fldCharType="separate"/>
      </w:r>
      <w:r w:rsidRPr="000A154B">
        <w:rPr>
          <w:rStyle w:val="Hyperlink"/>
          <w:rFonts w:ascii="Arial" w:hAnsi="Arial" w:cs="Arial"/>
          <w:noProof/>
          <w:rPrChange w:id="569" w:author="luis mijangos" w:date="2023-07-28T14:37:00Z">
            <w:rPr>
              <w:rStyle w:val="Hyperlink"/>
              <w:noProof/>
            </w:rPr>
          </w:rPrChange>
        </w:rPr>
        <w:t>https://doi.org/10.1046/j.0818-9641.2004.01230.x</w:t>
      </w:r>
      <w:r w:rsidR="00000000" w:rsidRPr="000A154B">
        <w:rPr>
          <w:rStyle w:val="Hyperlink"/>
          <w:rFonts w:ascii="Arial" w:hAnsi="Arial" w:cs="Arial"/>
          <w:noProof/>
          <w:rPrChange w:id="570" w:author="luis mijangos" w:date="2023-07-28T14:37:00Z">
            <w:rPr>
              <w:rStyle w:val="Hyperlink"/>
              <w:noProof/>
            </w:rPr>
          </w:rPrChange>
        </w:rPr>
        <w:fldChar w:fldCharType="end"/>
      </w:r>
      <w:r w:rsidRPr="000A154B">
        <w:rPr>
          <w:rFonts w:ascii="Arial" w:hAnsi="Arial" w:cs="Arial"/>
          <w:noProof/>
          <w:rPrChange w:id="571" w:author="luis mijangos" w:date="2023-07-28T14:37:00Z">
            <w:rPr>
              <w:noProof/>
            </w:rPr>
          </w:rPrChange>
        </w:rPr>
        <w:t xml:space="preserve"> </w:t>
      </w:r>
    </w:p>
    <w:p w14:paraId="463F01C6" w14:textId="39598B48" w:rsidR="00584D2B" w:rsidRPr="000A154B" w:rsidRDefault="00584D2B" w:rsidP="000A154B">
      <w:pPr>
        <w:pStyle w:val="EndNoteBibliography"/>
        <w:ind w:left="720" w:hanging="720"/>
        <w:jc w:val="both"/>
        <w:rPr>
          <w:rFonts w:ascii="Arial" w:hAnsi="Arial" w:cs="Arial"/>
          <w:noProof/>
          <w:rPrChange w:id="572" w:author="luis mijangos" w:date="2023-07-28T14:37:00Z">
            <w:rPr>
              <w:noProof/>
            </w:rPr>
          </w:rPrChange>
        </w:rPr>
        <w:pPrChange w:id="573" w:author="luis mijangos" w:date="2023-07-28T14:38:00Z">
          <w:pPr>
            <w:pStyle w:val="EndNoteBibliography"/>
            <w:ind w:left="720" w:hanging="720"/>
          </w:pPr>
        </w:pPrChange>
      </w:pPr>
      <w:r w:rsidRPr="000A154B">
        <w:rPr>
          <w:rFonts w:ascii="Arial" w:hAnsi="Arial" w:cs="Arial"/>
          <w:noProof/>
          <w:rPrChange w:id="574" w:author="luis mijangos" w:date="2023-07-28T14:37:00Z">
            <w:rPr>
              <w:noProof/>
            </w:rPr>
          </w:rPrChange>
        </w:rPr>
        <w:t xml:space="preserve">Harrison, G. A., Young, L. J., Watson, C. M., Miska, K. B., Miller, R. D., &amp; Deane, E. M. (2003). A survey of type I interferons from a marsupial and monotreme: implications for the evolution of the type I interferon gene family in mammals. </w:t>
      </w:r>
      <w:r w:rsidRPr="000A154B">
        <w:rPr>
          <w:rFonts w:ascii="Arial" w:hAnsi="Arial" w:cs="Arial"/>
          <w:i/>
          <w:noProof/>
          <w:rPrChange w:id="575" w:author="luis mijangos" w:date="2023-07-28T14:37:00Z">
            <w:rPr>
              <w:i/>
              <w:noProof/>
            </w:rPr>
          </w:rPrChange>
        </w:rPr>
        <w:t>Cytokine (Philadelphia, Pa.)</w:t>
      </w:r>
      <w:r w:rsidRPr="000A154B">
        <w:rPr>
          <w:rFonts w:ascii="Arial" w:hAnsi="Arial" w:cs="Arial"/>
          <w:noProof/>
          <w:rPrChange w:id="576" w:author="luis mijangos" w:date="2023-07-28T14:37:00Z">
            <w:rPr>
              <w:noProof/>
            </w:rPr>
          </w:rPrChange>
        </w:rPr>
        <w:t>,</w:t>
      </w:r>
      <w:r w:rsidRPr="000A154B">
        <w:rPr>
          <w:rFonts w:ascii="Arial" w:hAnsi="Arial" w:cs="Arial"/>
          <w:i/>
          <w:noProof/>
          <w:rPrChange w:id="577" w:author="luis mijangos" w:date="2023-07-28T14:37:00Z">
            <w:rPr>
              <w:i/>
              <w:noProof/>
            </w:rPr>
          </w:rPrChange>
        </w:rPr>
        <w:t xml:space="preserve"> 21</w:t>
      </w:r>
      <w:r w:rsidRPr="000A154B">
        <w:rPr>
          <w:rFonts w:ascii="Arial" w:hAnsi="Arial" w:cs="Arial"/>
          <w:noProof/>
          <w:rPrChange w:id="578" w:author="luis mijangos" w:date="2023-07-28T14:37:00Z">
            <w:rPr>
              <w:noProof/>
            </w:rPr>
          </w:rPrChange>
        </w:rPr>
        <w:t xml:space="preserve">(3), 105-119. </w:t>
      </w:r>
      <w:r w:rsidR="00000000" w:rsidRPr="000A154B">
        <w:rPr>
          <w:rFonts w:ascii="Arial" w:hAnsi="Arial" w:cs="Arial"/>
          <w:rPrChange w:id="579" w:author="luis mijangos" w:date="2023-07-28T14:37:00Z">
            <w:rPr/>
          </w:rPrChange>
        </w:rPr>
        <w:fldChar w:fldCharType="begin"/>
      </w:r>
      <w:r w:rsidR="00000000" w:rsidRPr="000A154B">
        <w:rPr>
          <w:rFonts w:ascii="Arial" w:hAnsi="Arial" w:cs="Arial"/>
          <w:rPrChange w:id="580" w:author="luis mijangos" w:date="2023-07-28T14:37:00Z">
            <w:rPr/>
          </w:rPrChange>
        </w:rPr>
        <w:instrText>HYPERLINK "https://doi.org/10.1016/S1043-4666(03)00029-2"</w:instrText>
      </w:r>
      <w:r w:rsidR="00000000" w:rsidRPr="000A154B">
        <w:rPr>
          <w:rFonts w:ascii="Arial" w:hAnsi="Arial" w:cs="Arial"/>
          <w:rPrChange w:id="581" w:author="luis mijangos" w:date="2023-07-28T14:37:00Z">
            <w:rPr/>
          </w:rPrChange>
        </w:rPr>
      </w:r>
      <w:r w:rsidR="00000000" w:rsidRPr="000A154B">
        <w:rPr>
          <w:rFonts w:ascii="Arial" w:hAnsi="Arial" w:cs="Arial"/>
          <w:rPrChange w:id="582" w:author="luis mijangos" w:date="2023-07-28T14:37:00Z">
            <w:rPr/>
          </w:rPrChange>
        </w:rPr>
        <w:fldChar w:fldCharType="separate"/>
      </w:r>
      <w:r w:rsidRPr="000A154B">
        <w:rPr>
          <w:rStyle w:val="Hyperlink"/>
          <w:rFonts w:ascii="Arial" w:hAnsi="Arial" w:cs="Arial"/>
          <w:noProof/>
          <w:rPrChange w:id="583" w:author="luis mijangos" w:date="2023-07-28T14:37:00Z">
            <w:rPr>
              <w:rStyle w:val="Hyperlink"/>
              <w:noProof/>
            </w:rPr>
          </w:rPrChange>
        </w:rPr>
        <w:t>https://doi.org/10.1016/S1043-4666(03)00029-2</w:t>
      </w:r>
      <w:r w:rsidR="00000000" w:rsidRPr="000A154B">
        <w:rPr>
          <w:rStyle w:val="Hyperlink"/>
          <w:rFonts w:ascii="Arial" w:hAnsi="Arial" w:cs="Arial"/>
          <w:noProof/>
          <w:rPrChange w:id="584" w:author="luis mijangos" w:date="2023-07-28T14:37:00Z">
            <w:rPr>
              <w:rStyle w:val="Hyperlink"/>
              <w:noProof/>
            </w:rPr>
          </w:rPrChange>
        </w:rPr>
        <w:fldChar w:fldCharType="end"/>
      </w:r>
      <w:r w:rsidRPr="000A154B">
        <w:rPr>
          <w:rFonts w:ascii="Arial" w:hAnsi="Arial" w:cs="Arial"/>
          <w:noProof/>
          <w:rPrChange w:id="585" w:author="luis mijangos" w:date="2023-07-28T14:37:00Z">
            <w:rPr>
              <w:noProof/>
            </w:rPr>
          </w:rPrChange>
        </w:rPr>
        <w:t xml:space="preserve"> </w:t>
      </w:r>
    </w:p>
    <w:p w14:paraId="28747DC6" w14:textId="49AC60CD" w:rsidR="00584D2B" w:rsidRPr="000A154B" w:rsidRDefault="00584D2B" w:rsidP="000A154B">
      <w:pPr>
        <w:pStyle w:val="EndNoteBibliography"/>
        <w:ind w:left="720" w:hanging="720"/>
        <w:jc w:val="both"/>
        <w:rPr>
          <w:rFonts w:ascii="Arial" w:hAnsi="Arial" w:cs="Arial"/>
          <w:noProof/>
          <w:rPrChange w:id="586" w:author="luis mijangos" w:date="2023-07-28T14:37:00Z">
            <w:rPr>
              <w:noProof/>
            </w:rPr>
          </w:rPrChange>
        </w:rPr>
        <w:pPrChange w:id="587" w:author="luis mijangos" w:date="2023-07-28T14:38:00Z">
          <w:pPr>
            <w:pStyle w:val="EndNoteBibliography"/>
            <w:ind w:left="720" w:hanging="720"/>
          </w:pPr>
        </w:pPrChange>
      </w:pPr>
      <w:r w:rsidRPr="000A154B">
        <w:rPr>
          <w:rFonts w:ascii="Arial" w:hAnsi="Arial" w:cs="Arial"/>
          <w:noProof/>
          <w:rPrChange w:id="588" w:author="luis mijangos" w:date="2023-07-28T14:37:00Z">
            <w:rPr>
              <w:noProof/>
            </w:rPr>
          </w:rPrChange>
        </w:rPr>
        <w:t xml:space="preserve">Hawke, T., Bino, G., &amp; Kingsford, R. (2020). </w:t>
      </w:r>
      <w:r w:rsidRPr="000A154B">
        <w:rPr>
          <w:rFonts w:ascii="Arial" w:hAnsi="Arial" w:cs="Arial"/>
          <w:i/>
          <w:noProof/>
          <w:rPrChange w:id="589" w:author="luis mijangos" w:date="2023-07-28T14:37:00Z">
            <w:rPr>
              <w:i/>
              <w:noProof/>
            </w:rPr>
          </w:rPrChange>
        </w:rPr>
        <w:t>A national assessment of the conservation status of the platypus</w:t>
      </w:r>
      <w:r w:rsidRPr="000A154B">
        <w:rPr>
          <w:rFonts w:ascii="Arial" w:hAnsi="Arial" w:cs="Arial"/>
          <w:noProof/>
          <w:rPrChange w:id="590" w:author="luis mijangos" w:date="2023-07-28T14:37:00Z">
            <w:rPr>
              <w:noProof/>
            </w:rPr>
          </w:rPrChange>
        </w:rPr>
        <w:t xml:space="preserve">. Australian Conservation Foundation. </w:t>
      </w:r>
      <w:r w:rsidR="00000000" w:rsidRPr="000A154B">
        <w:rPr>
          <w:rFonts w:ascii="Arial" w:hAnsi="Arial" w:cs="Arial"/>
          <w:rPrChange w:id="591" w:author="luis mijangos" w:date="2023-07-28T14:37:00Z">
            <w:rPr/>
          </w:rPrChange>
        </w:rPr>
        <w:fldChar w:fldCharType="begin"/>
      </w:r>
      <w:r w:rsidR="00000000" w:rsidRPr="000A154B">
        <w:rPr>
          <w:rFonts w:ascii="Arial" w:hAnsi="Arial" w:cs="Arial"/>
          <w:rPrChange w:id="592" w:author="luis mijangos" w:date="2023-07-28T14:37:00Z">
            <w:rPr/>
          </w:rPrChange>
        </w:rPr>
        <w:instrText>HYPERLINK "https://trove.nla.gov.au/work/253398774"</w:instrText>
      </w:r>
      <w:r w:rsidR="00000000" w:rsidRPr="000A154B">
        <w:rPr>
          <w:rFonts w:ascii="Arial" w:hAnsi="Arial" w:cs="Arial"/>
          <w:rPrChange w:id="593" w:author="luis mijangos" w:date="2023-07-28T14:37:00Z">
            <w:rPr/>
          </w:rPrChange>
        </w:rPr>
      </w:r>
      <w:r w:rsidR="00000000" w:rsidRPr="000A154B">
        <w:rPr>
          <w:rFonts w:ascii="Arial" w:hAnsi="Arial" w:cs="Arial"/>
          <w:rPrChange w:id="594" w:author="luis mijangos" w:date="2023-07-28T14:37:00Z">
            <w:rPr/>
          </w:rPrChange>
        </w:rPr>
        <w:fldChar w:fldCharType="separate"/>
      </w:r>
      <w:r w:rsidRPr="000A154B">
        <w:rPr>
          <w:rStyle w:val="Hyperlink"/>
          <w:rFonts w:ascii="Arial" w:hAnsi="Arial" w:cs="Arial"/>
          <w:noProof/>
          <w:rPrChange w:id="595" w:author="luis mijangos" w:date="2023-07-28T14:37:00Z">
            <w:rPr>
              <w:rStyle w:val="Hyperlink"/>
              <w:noProof/>
            </w:rPr>
          </w:rPrChange>
        </w:rPr>
        <w:t>https://trove.nla.gov.au/work/253398774</w:t>
      </w:r>
      <w:r w:rsidR="00000000" w:rsidRPr="000A154B">
        <w:rPr>
          <w:rStyle w:val="Hyperlink"/>
          <w:rFonts w:ascii="Arial" w:hAnsi="Arial" w:cs="Arial"/>
          <w:noProof/>
          <w:rPrChange w:id="596" w:author="luis mijangos" w:date="2023-07-28T14:37:00Z">
            <w:rPr>
              <w:rStyle w:val="Hyperlink"/>
              <w:noProof/>
            </w:rPr>
          </w:rPrChange>
        </w:rPr>
        <w:fldChar w:fldCharType="end"/>
      </w:r>
      <w:r w:rsidRPr="000A154B">
        <w:rPr>
          <w:rFonts w:ascii="Arial" w:hAnsi="Arial" w:cs="Arial"/>
          <w:noProof/>
          <w:rPrChange w:id="597" w:author="luis mijangos" w:date="2023-07-28T14:37:00Z">
            <w:rPr>
              <w:noProof/>
            </w:rPr>
          </w:rPrChange>
        </w:rPr>
        <w:t xml:space="preserve"> </w:t>
      </w:r>
    </w:p>
    <w:p w14:paraId="4FA3F28A" w14:textId="38B63CA1" w:rsidR="00584D2B" w:rsidRPr="000A154B" w:rsidRDefault="00584D2B" w:rsidP="000A154B">
      <w:pPr>
        <w:pStyle w:val="EndNoteBibliography"/>
        <w:ind w:left="720" w:hanging="720"/>
        <w:jc w:val="both"/>
        <w:rPr>
          <w:rFonts w:ascii="Arial" w:hAnsi="Arial" w:cs="Arial"/>
          <w:noProof/>
          <w:rPrChange w:id="598" w:author="luis mijangos" w:date="2023-07-28T14:37:00Z">
            <w:rPr>
              <w:noProof/>
            </w:rPr>
          </w:rPrChange>
        </w:rPr>
        <w:pPrChange w:id="599" w:author="luis mijangos" w:date="2023-07-28T14:38:00Z">
          <w:pPr>
            <w:pStyle w:val="EndNoteBibliography"/>
            <w:ind w:left="720" w:hanging="720"/>
          </w:pPr>
        </w:pPrChange>
      </w:pPr>
      <w:r w:rsidRPr="000A154B">
        <w:rPr>
          <w:rFonts w:ascii="Arial" w:hAnsi="Arial" w:cs="Arial"/>
          <w:noProof/>
          <w:rPrChange w:id="600" w:author="luis mijangos" w:date="2023-07-28T14:37:00Z">
            <w:rPr>
              <w:noProof/>
            </w:rPr>
          </w:rPrChange>
        </w:rPr>
        <w:lastRenderedPageBreak/>
        <w:t xml:space="preserve">Hughes, A. L. (1995). The evolution of the type I interferon gene family in mammals. </w:t>
      </w:r>
      <w:r w:rsidRPr="000A154B">
        <w:rPr>
          <w:rFonts w:ascii="Arial" w:hAnsi="Arial" w:cs="Arial"/>
          <w:i/>
          <w:noProof/>
          <w:rPrChange w:id="601" w:author="luis mijangos" w:date="2023-07-28T14:37:00Z">
            <w:rPr>
              <w:i/>
              <w:noProof/>
            </w:rPr>
          </w:rPrChange>
        </w:rPr>
        <w:t>Journal of Molecular Evolution</w:t>
      </w:r>
      <w:r w:rsidRPr="000A154B">
        <w:rPr>
          <w:rFonts w:ascii="Arial" w:hAnsi="Arial" w:cs="Arial"/>
          <w:noProof/>
          <w:rPrChange w:id="602" w:author="luis mijangos" w:date="2023-07-28T14:37:00Z">
            <w:rPr>
              <w:noProof/>
            </w:rPr>
          </w:rPrChange>
        </w:rPr>
        <w:t>,</w:t>
      </w:r>
      <w:r w:rsidRPr="000A154B">
        <w:rPr>
          <w:rFonts w:ascii="Arial" w:hAnsi="Arial" w:cs="Arial"/>
          <w:i/>
          <w:noProof/>
          <w:rPrChange w:id="603" w:author="luis mijangos" w:date="2023-07-28T14:37:00Z">
            <w:rPr>
              <w:i/>
              <w:noProof/>
            </w:rPr>
          </w:rPrChange>
        </w:rPr>
        <w:t xml:space="preserve"> 41</w:t>
      </w:r>
      <w:r w:rsidRPr="000A154B">
        <w:rPr>
          <w:rFonts w:ascii="Arial" w:hAnsi="Arial" w:cs="Arial"/>
          <w:noProof/>
          <w:rPrChange w:id="604" w:author="luis mijangos" w:date="2023-07-28T14:37:00Z">
            <w:rPr>
              <w:noProof/>
            </w:rPr>
          </w:rPrChange>
        </w:rPr>
        <w:t xml:space="preserve">(5), 539-548. </w:t>
      </w:r>
      <w:r w:rsidR="00000000" w:rsidRPr="000A154B">
        <w:rPr>
          <w:rFonts w:ascii="Arial" w:hAnsi="Arial" w:cs="Arial"/>
          <w:rPrChange w:id="605" w:author="luis mijangos" w:date="2023-07-28T14:37:00Z">
            <w:rPr/>
          </w:rPrChange>
        </w:rPr>
        <w:fldChar w:fldCharType="begin"/>
      </w:r>
      <w:r w:rsidR="00000000" w:rsidRPr="000A154B">
        <w:rPr>
          <w:rFonts w:ascii="Arial" w:hAnsi="Arial" w:cs="Arial"/>
          <w:rPrChange w:id="606" w:author="luis mijangos" w:date="2023-07-28T14:37:00Z">
            <w:rPr/>
          </w:rPrChange>
        </w:rPr>
        <w:instrText>HYPERLINK "https://doi.org/10.1007/BF00175811"</w:instrText>
      </w:r>
      <w:r w:rsidR="00000000" w:rsidRPr="000A154B">
        <w:rPr>
          <w:rFonts w:ascii="Arial" w:hAnsi="Arial" w:cs="Arial"/>
          <w:rPrChange w:id="607" w:author="luis mijangos" w:date="2023-07-28T14:37:00Z">
            <w:rPr/>
          </w:rPrChange>
        </w:rPr>
      </w:r>
      <w:r w:rsidR="00000000" w:rsidRPr="000A154B">
        <w:rPr>
          <w:rFonts w:ascii="Arial" w:hAnsi="Arial" w:cs="Arial"/>
          <w:rPrChange w:id="608" w:author="luis mijangos" w:date="2023-07-28T14:37:00Z">
            <w:rPr/>
          </w:rPrChange>
        </w:rPr>
        <w:fldChar w:fldCharType="separate"/>
      </w:r>
      <w:r w:rsidRPr="000A154B">
        <w:rPr>
          <w:rStyle w:val="Hyperlink"/>
          <w:rFonts w:ascii="Arial" w:hAnsi="Arial" w:cs="Arial"/>
          <w:noProof/>
          <w:rPrChange w:id="609" w:author="luis mijangos" w:date="2023-07-28T14:37:00Z">
            <w:rPr>
              <w:rStyle w:val="Hyperlink"/>
              <w:noProof/>
            </w:rPr>
          </w:rPrChange>
        </w:rPr>
        <w:t>https://doi.org/10.1007/BF00175811</w:t>
      </w:r>
      <w:r w:rsidR="00000000" w:rsidRPr="000A154B">
        <w:rPr>
          <w:rStyle w:val="Hyperlink"/>
          <w:rFonts w:ascii="Arial" w:hAnsi="Arial" w:cs="Arial"/>
          <w:noProof/>
          <w:rPrChange w:id="610" w:author="luis mijangos" w:date="2023-07-28T14:37:00Z">
            <w:rPr>
              <w:rStyle w:val="Hyperlink"/>
              <w:noProof/>
            </w:rPr>
          </w:rPrChange>
        </w:rPr>
        <w:fldChar w:fldCharType="end"/>
      </w:r>
      <w:r w:rsidRPr="000A154B">
        <w:rPr>
          <w:rFonts w:ascii="Arial" w:hAnsi="Arial" w:cs="Arial"/>
          <w:noProof/>
          <w:rPrChange w:id="611" w:author="luis mijangos" w:date="2023-07-28T14:37:00Z">
            <w:rPr>
              <w:noProof/>
            </w:rPr>
          </w:rPrChange>
        </w:rPr>
        <w:t xml:space="preserve"> </w:t>
      </w:r>
    </w:p>
    <w:p w14:paraId="206BF639" w14:textId="54454247" w:rsidR="00584D2B" w:rsidRPr="000A154B" w:rsidRDefault="00584D2B" w:rsidP="000A154B">
      <w:pPr>
        <w:pStyle w:val="EndNoteBibliography"/>
        <w:ind w:left="720" w:hanging="720"/>
        <w:jc w:val="both"/>
        <w:rPr>
          <w:rFonts w:ascii="Arial" w:hAnsi="Arial" w:cs="Arial"/>
          <w:noProof/>
          <w:rPrChange w:id="612" w:author="luis mijangos" w:date="2023-07-28T14:37:00Z">
            <w:rPr>
              <w:noProof/>
            </w:rPr>
          </w:rPrChange>
        </w:rPr>
        <w:pPrChange w:id="613" w:author="luis mijangos" w:date="2023-07-28T14:38:00Z">
          <w:pPr>
            <w:pStyle w:val="EndNoteBibliography"/>
            <w:ind w:left="720" w:hanging="720"/>
          </w:pPr>
        </w:pPrChange>
      </w:pPr>
      <w:r w:rsidRPr="000A154B">
        <w:rPr>
          <w:rFonts w:ascii="Arial" w:hAnsi="Arial" w:cs="Arial"/>
          <w:noProof/>
          <w:rPrChange w:id="614" w:author="luis mijangos" w:date="2023-07-28T14:37:00Z">
            <w:rPr>
              <w:noProof/>
            </w:rPr>
          </w:rPrChange>
        </w:rPr>
        <w:t xml:space="preserve">Martin, H. C., Batty, E. M., Hussin, J., Westall, P., Daish, T., Kolomyjec, S., Piazza, P., Bowden, R., Hawkins, M., Grant, T., Moritz, C., Grutzner, F., Gongora, J., &amp; Donnelly, P. (2018). Insights into Platypus Population Structure and History from Whole-Genome Sequencing. </w:t>
      </w:r>
      <w:r w:rsidRPr="000A154B">
        <w:rPr>
          <w:rFonts w:ascii="Arial" w:hAnsi="Arial" w:cs="Arial"/>
          <w:i/>
          <w:noProof/>
          <w:rPrChange w:id="615" w:author="luis mijangos" w:date="2023-07-28T14:37:00Z">
            <w:rPr>
              <w:i/>
              <w:noProof/>
            </w:rPr>
          </w:rPrChange>
        </w:rPr>
        <w:t>Molecular biology and evolution</w:t>
      </w:r>
      <w:r w:rsidRPr="000A154B">
        <w:rPr>
          <w:rFonts w:ascii="Arial" w:hAnsi="Arial" w:cs="Arial"/>
          <w:noProof/>
          <w:rPrChange w:id="616" w:author="luis mijangos" w:date="2023-07-28T14:37:00Z">
            <w:rPr>
              <w:noProof/>
            </w:rPr>
          </w:rPrChange>
        </w:rPr>
        <w:t>,</w:t>
      </w:r>
      <w:r w:rsidRPr="000A154B">
        <w:rPr>
          <w:rFonts w:ascii="Arial" w:hAnsi="Arial" w:cs="Arial"/>
          <w:i/>
          <w:noProof/>
          <w:rPrChange w:id="617" w:author="luis mijangos" w:date="2023-07-28T14:37:00Z">
            <w:rPr>
              <w:i/>
              <w:noProof/>
            </w:rPr>
          </w:rPrChange>
        </w:rPr>
        <w:t xml:space="preserve"> 35</w:t>
      </w:r>
      <w:r w:rsidRPr="000A154B">
        <w:rPr>
          <w:rFonts w:ascii="Arial" w:hAnsi="Arial" w:cs="Arial"/>
          <w:noProof/>
          <w:rPrChange w:id="618" w:author="luis mijangos" w:date="2023-07-28T14:37:00Z">
            <w:rPr>
              <w:noProof/>
            </w:rPr>
          </w:rPrChange>
        </w:rPr>
        <w:t xml:space="preserve">(5), 1238-1252. </w:t>
      </w:r>
      <w:r w:rsidR="00000000" w:rsidRPr="000A154B">
        <w:rPr>
          <w:rFonts w:ascii="Arial" w:hAnsi="Arial" w:cs="Arial"/>
          <w:rPrChange w:id="619" w:author="luis mijangos" w:date="2023-07-28T14:37:00Z">
            <w:rPr/>
          </w:rPrChange>
        </w:rPr>
        <w:fldChar w:fldCharType="begin"/>
      </w:r>
      <w:r w:rsidR="00000000" w:rsidRPr="000A154B">
        <w:rPr>
          <w:rFonts w:ascii="Arial" w:hAnsi="Arial" w:cs="Arial"/>
          <w:rPrChange w:id="620" w:author="luis mijangos" w:date="2023-07-28T14:37:00Z">
            <w:rPr/>
          </w:rPrChange>
        </w:rPr>
        <w:instrText>HYPERLINK "https://doi.org/10.1093/molbev/msy041"</w:instrText>
      </w:r>
      <w:r w:rsidR="00000000" w:rsidRPr="000A154B">
        <w:rPr>
          <w:rFonts w:ascii="Arial" w:hAnsi="Arial" w:cs="Arial"/>
          <w:rPrChange w:id="621" w:author="luis mijangos" w:date="2023-07-28T14:37:00Z">
            <w:rPr/>
          </w:rPrChange>
        </w:rPr>
      </w:r>
      <w:r w:rsidR="00000000" w:rsidRPr="000A154B">
        <w:rPr>
          <w:rFonts w:ascii="Arial" w:hAnsi="Arial" w:cs="Arial"/>
          <w:rPrChange w:id="622" w:author="luis mijangos" w:date="2023-07-28T14:37:00Z">
            <w:rPr/>
          </w:rPrChange>
        </w:rPr>
        <w:fldChar w:fldCharType="separate"/>
      </w:r>
      <w:r w:rsidRPr="000A154B">
        <w:rPr>
          <w:rStyle w:val="Hyperlink"/>
          <w:rFonts w:ascii="Arial" w:hAnsi="Arial" w:cs="Arial"/>
          <w:noProof/>
          <w:rPrChange w:id="623" w:author="luis mijangos" w:date="2023-07-28T14:37:00Z">
            <w:rPr>
              <w:rStyle w:val="Hyperlink"/>
              <w:noProof/>
            </w:rPr>
          </w:rPrChange>
        </w:rPr>
        <w:t>https://doi.org/10.1093/molbev/msy041</w:t>
      </w:r>
      <w:r w:rsidR="00000000" w:rsidRPr="000A154B">
        <w:rPr>
          <w:rStyle w:val="Hyperlink"/>
          <w:rFonts w:ascii="Arial" w:hAnsi="Arial" w:cs="Arial"/>
          <w:noProof/>
          <w:rPrChange w:id="624" w:author="luis mijangos" w:date="2023-07-28T14:37:00Z">
            <w:rPr>
              <w:rStyle w:val="Hyperlink"/>
              <w:noProof/>
            </w:rPr>
          </w:rPrChange>
        </w:rPr>
        <w:fldChar w:fldCharType="end"/>
      </w:r>
      <w:r w:rsidRPr="000A154B">
        <w:rPr>
          <w:rFonts w:ascii="Arial" w:hAnsi="Arial" w:cs="Arial"/>
          <w:noProof/>
          <w:rPrChange w:id="625" w:author="luis mijangos" w:date="2023-07-28T14:37:00Z">
            <w:rPr>
              <w:noProof/>
            </w:rPr>
          </w:rPrChange>
        </w:rPr>
        <w:t xml:space="preserve"> </w:t>
      </w:r>
    </w:p>
    <w:p w14:paraId="645C589B" w14:textId="0C30519E" w:rsidR="00584D2B" w:rsidRPr="000A154B" w:rsidRDefault="00584D2B" w:rsidP="000A154B">
      <w:pPr>
        <w:pStyle w:val="EndNoteBibliography"/>
        <w:ind w:left="720" w:hanging="720"/>
        <w:jc w:val="both"/>
        <w:rPr>
          <w:rFonts w:ascii="Arial" w:hAnsi="Arial" w:cs="Arial"/>
          <w:noProof/>
          <w:rPrChange w:id="626" w:author="luis mijangos" w:date="2023-07-28T14:37:00Z">
            <w:rPr>
              <w:noProof/>
            </w:rPr>
          </w:rPrChange>
        </w:rPr>
        <w:pPrChange w:id="627" w:author="luis mijangos" w:date="2023-07-28T14:38:00Z">
          <w:pPr>
            <w:pStyle w:val="EndNoteBibliography"/>
            <w:ind w:left="720" w:hanging="720"/>
          </w:pPr>
        </w:pPrChange>
      </w:pPr>
      <w:r w:rsidRPr="000A154B">
        <w:rPr>
          <w:rFonts w:ascii="Arial" w:hAnsi="Arial" w:cs="Arial"/>
          <w:noProof/>
          <w:rPrChange w:id="628" w:author="luis mijangos" w:date="2023-07-28T14:37:00Z">
            <w:rPr>
              <w:noProof/>
            </w:rPr>
          </w:rPrChange>
        </w:rPr>
        <w:t xml:space="preserve">Mijangos, J. L., Bino, G., Hawke, T., Kolomyjec, S. H., Kingsford, R. T., Sidhu, H., Grant, T., Day, J., Dias, K. N., Gongora, J., &amp; Sherwin, W. B. (2022). Fragmentation by major dams and implications for the future viability of platypus populations. </w:t>
      </w:r>
      <w:r w:rsidRPr="000A154B">
        <w:rPr>
          <w:rFonts w:ascii="Arial" w:hAnsi="Arial" w:cs="Arial"/>
          <w:i/>
          <w:noProof/>
          <w:rPrChange w:id="629" w:author="luis mijangos" w:date="2023-07-28T14:37:00Z">
            <w:rPr>
              <w:i/>
              <w:noProof/>
            </w:rPr>
          </w:rPrChange>
        </w:rPr>
        <w:t>Communications biology</w:t>
      </w:r>
      <w:r w:rsidRPr="000A154B">
        <w:rPr>
          <w:rFonts w:ascii="Arial" w:hAnsi="Arial" w:cs="Arial"/>
          <w:noProof/>
          <w:rPrChange w:id="630" w:author="luis mijangos" w:date="2023-07-28T14:37:00Z">
            <w:rPr>
              <w:noProof/>
            </w:rPr>
          </w:rPrChange>
        </w:rPr>
        <w:t>,</w:t>
      </w:r>
      <w:r w:rsidRPr="000A154B">
        <w:rPr>
          <w:rFonts w:ascii="Arial" w:hAnsi="Arial" w:cs="Arial"/>
          <w:i/>
          <w:noProof/>
          <w:rPrChange w:id="631" w:author="luis mijangos" w:date="2023-07-28T14:37:00Z">
            <w:rPr>
              <w:i/>
              <w:noProof/>
            </w:rPr>
          </w:rPrChange>
        </w:rPr>
        <w:t xml:space="preserve"> 5</w:t>
      </w:r>
      <w:r w:rsidRPr="000A154B">
        <w:rPr>
          <w:rFonts w:ascii="Arial" w:hAnsi="Arial" w:cs="Arial"/>
          <w:noProof/>
          <w:rPrChange w:id="632" w:author="luis mijangos" w:date="2023-07-28T14:37:00Z">
            <w:rPr>
              <w:noProof/>
            </w:rPr>
          </w:rPrChange>
        </w:rPr>
        <w:t xml:space="preserve">(1), 1127-1127. </w:t>
      </w:r>
      <w:r w:rsidR="00000000" w:rsidRPr="000A154B">
        <w:rPr>
          <w:rFonts w:ascii="Arial" w:hAnsi="Arial" w:cs="Arial"/>
          <w:rPrChange w:id="633" w:author="luis mijangos" w:date="2023-07-28T14:37:00Z">
            <w:rPr/>
          </w:rPrChange>
        </w:rPr>
        <w:fldChar w:fldCharType="begin"/>
      </w:r>
      <w:r w:rsidR="00000000" w:rsidRPr="000A154B">
        <w:rPr>
          <w:rFonts w:ascii="Arial" w:hAnsi="Arial" w:cs="Arial"/>
          <w:rPrChange w:id="634" w:author="luis mijangos" w:date="2023-07-28T14:37:00Z">
            <w:rPr/>
          </w:rPrChange>
        </w:rPr>
        <w:instrText>HYPERLINK "https://doi.org/10.1038/s42003-022-04038-9"</w:instrText>
      </w:r>
      <w:r w:rsidR="00000000" w:rsidRPr="000A154B">
        <w:rPr>
          <w:rFonts w:ascii="Arial" w:hAnsi="Arial" w:cs="Arial"/>
          <w:rPrChange w:id="635" w:author="luis mijangos" w:date="2023-07-28T14:37:00Z">
            <w:rPr/>
          </w:rPrChange>
        </w:rPr>
      </w:r>
      <w:r w:rsidR="00000000" w:rsidRPr="000A154B">
        <w:rPr>
          <w:rFonts w:ascii="Arial" w:hAnsi="Arial" w:cs="Arial"/>
          <w:rPrChange w:id="636" w:author="luis mijangos" w:date="2023-07-28T14:37:00Z">
            <w:rPr/>
          </w:rPrChange>
        </w:rPr>
        <w:fldChar w:fldCharType="separate"/>
      </w:r>
      <w:r w:rsidRPr="000A154B">
        <w:rPr>
          <w:rStyle w:val="Hyperlink"/>
          <w:rFonts w:ascii="Arial" w:hAnsi="Arial" w:cs="Arial"/>
          <w:noProof/>
          <w:rPrChange w:id="637" w:author="luis mijangos" w:date="2023-07-28T14:37:00Z">
            <w:rPr>
              <w:rStyle w:val="Hyperlink"/>
              <w:noProof/>
            </w:rPr>
          </w:rPrChange>
        </w:rPr>
        <w:t>https://doi.org/10.1038/s42003-022-04038-9</w:t>
      </w:r>
      <w:r w:rsidR="00000000" w:rsidRPr="000A154B">
        <w:rPr>
          <w:rStyle w:val="Hyperlink"/>
          <w:rFonts w:ascii="Arial" w:hAnsi="Arial" w:cs="Arial"/>
          <w:noProof/>
          <w:rPrChange w:id="638" w:author="luis mijangos" w:date="2023-07-28T14:37:00Z">
            <w:rPr>
              <w:rStyle w:val="Hyperlink"/>
              <w:noProof/>
            </w:rPr>
          </w:rPrChange>
        </w:rPr>
        <w:fldChar w:fldCharType="end"/>
      </w:r>
      <w:r w:rsidRPr="000A154B">
        <w:rPr>
          <w:rFonts w:ascii="Arial" w:hAnsi="Arial" w:cs="Arial"/>
          <w:noProof/>
          <w:rPrChange w:id="639" w:author="luis mijangos" w:date="2023-07-28T14:37:00Z">
            <w:rPr>
              <w:noProof/>
            </w:rPr>
          </w:rPrChange>
        </w:rPr>
        <w:t xml:space="preserve"> </w:t>
      </w:r>
    </w:p>
    <w:p w14:paraId="3A345ED1" w14:textId="3E303BEB" w:rsidR="00584D2B" w:rsidRPr="000A154B" w:rsidRDefault="00584D2B" w:rsidP="000A154B">
      <w:pPr>
        <w:pStyle w:val="EndNoteBibliography"/>
        <w:ind w:left="720" w:hanging="720"/>
        <w:jc w:val="both"/>
        <w:rPr>
          <w:rFonts w:ascii="Arial" w:hAnsi="Arial" w:cs="Arial"/>
          <w:noProof/>
          <w:rPrChange w:id="640" w:author="luis mijangos" w:date="2023-07-28T14:37:00Z">
            <w:rPr>
              <w:noProof/>
            </w:rPr>
          </w:rPrChange>
        </w:rPr>
        <w:pPrChange w:id="641" w:author="luis mijangos" w:date="2023-07-28T14:38:00Z">
          <w:pPr>
            <w:pStyle w:val="EndNoteBibliography"/>
            <w:ind w:left="720" w:hanging="720"/>
          </w:pPr>
        </w:pPrChange>
      </w:pPr>
      <w:r w:rsidRPr="000A154B">
        <w:rPr>
          <w:rFonts w:ascii="Arial" w:hAnsi="Arial" w:cs="Arial"/>
          <w:noProof/>
          <w:rPrChange w:id="642" w:author="luis mijangos" w:date="2023-07-28T14:37:00Z">
            <w:rPr>
              <w:noProof/>
            </w:rPr>
          </w:rPrChange>
        </w:rPr>
        <w:t xml:space="preserve">Mijangos, J. L., Gruber, B., Berry, O., Pacioni, C., &amp; Georges, A. (2022). dartR v2: An accessible genetic analysis platform for conservation, ecology and agriculture. </w:t>
      </w:r>
      <w:r w:rsidRPr="000A154B">
        <w:rPr>
          <w:rFonts w:ascii="Arial" w:hAnsi="Arial" w:cs="Arial"/>
          <w:i/>
          <w:noProof/>
          <w:rPrChange w:id="643" w:author="luis mijangos" w:date="2023-07-28T14:37:00Z">
            <w:rPr>
              <w:i/>
              <w:noProof/>
            </w:rPr>
          </w:rPrChange>
        </w:rPr>
        <w:t>Methods in ecology and evolution</w:t>
      </w:r>
      <w:r w:rsidRPr="000A154B">
        <w:rPr>
          <w:rFonts w:ascii="Arial" w:hAnsi="Arial" w:cs="Arial"/>
          <w:noProof/>
          <w:rPrChange w:id="644" w:author="luis mijangos" w:date="2023-07-28T14:37:00Z">
            <w:rPr>
              <w:noProof/>
            </w:rPr>
          </w:rPrChange>
        </w:rPr>
        <w:t>,</w:t>
      </w:r>
      <w:r w:rsidRPr="000A154B">
        <w:rPr>
          <w:rFonts w:ascii="Arial" w:hAnsi="Arial" w:cs="Arial"/>
          <w:i/>
          <w:noProof/>
          <w:rPrChange w:id="645" w:author="luis mijangos" w:date="2023-07-28T14:37:00Z">
            <w:rPr>
              <w:i/>
              <w:noProof/>
            </w:rPr>
          </w:rPrChange>
        </w:rPr>
        <w:t xml:space="preserve"> 13</w:t>
      </w:r>
      <w:r w:rsidRPr="000A154B">
        <w:rPr>
          <w:rFonts w:ascii="Arial" w:hAnsi="Arial" w:cs="Arial"/>
          <w:noProof/>
          <w:rPrChange w:id="646" w:author="luis mijangos" w:date="2023-07-28T14:37:00Z">
            <w:rPr>
              <w:noProof/>
            </w:rPr>
          </w:rPrChange>
        </w:rPr>
        <w:t xml:space="preserve">(10), 2150-2158. </w:t>
      </w:r>
      <w:r w:rsidR="00000000" w:rsidRPr="000A154B">
        <w:rPr>
          <w:rFonts w:ascii="Arial" w:hAnsi="Arial" w:cs="Arial"/>
          <w:rPrChange w:id="647" w:author="luis mijangos" w:date="2023-07-28T14:37:00Z">
            <w:rPr/>
          </w:rPrChange>
        </w:rPr>
        <w:fldChar w:fldCharType="begin"/>
      </w:r>
      <w:r w:rsidR="00000000" w:rsidRPr="000A154B">
        <w:rPr>
          <w:rFonts w:ascii="Arial" w:hAnsi="Arial" w:cs="Arial"/>
          <w:rPrChange w:id="648" w:author="luis mijangos" w:date="2023-07-28T14:37:00Z">
            <w:rPr/>
          </w:rPrChange>
        </w:rPr>
        <w:instrText>HYPERLINK "https://doi.org/10.1111/2041-210X.13918"</w:instrText>
      </w:r>
      <w:r w:rsidR="00000000" w:rsidRPr="000A154B">
        <w:rPr>
          <w:rFonts w:ascii="Arial" w:hAnsi="Arial" w:cs="Arial"/>
          <w:rPrChange w:id="649" w:author="luis mijangos" w:date="2023-07-28T14:37:00Z">
            <w:rPr/>
          </w:rPrChange>
        </w:rPr>
      </w:r>
      <w:r w:rsidR="00000000" w:rsidRPr="000A154B">
        <w:rPr>
          <w:rFonts w:ascii="Arial" w:hAnsi="Arial" w:cs="Arial"/>
          <w:rPrChange w:id="650" w:author="luis mijangos" w:date="2023-07-28T14:37:00Z">
            <w:rPr/>
          </w:rPrChange>
        </w:rPr>
        <w:fldChar w:fldCharType="separate"/>
      </w:r>
      <w:r w:rsidRPr="000A154B">
        <w:rPr>
          <w:rStyle w:val="Hyperlink"/>
          <w:rFonts w:ascii="Arial" w:hAnsi="Arial" w:cs="Arial"/>
          <w:noProof/>
          <w:rPrChange w:id="651" w:author="luis mijangos" w:date="2023-07-28T14:37:00Z">
            <w:rPr>
              <w:rStyle w:val="Hyperlink"/>
              <w:noProof/>
            </w:rPr>
          </w:rPrChange>
        </w:rPr>
        <w:t>https://doi.org/10.1111/2041-210X.13918</w:t>
      </w:r>
      <w:r w:rsidR="00000000" w:rsidRPr="000A154B">
        <w:rPr>
          <w:rStyle w:val="Hyperlink"/>
          <w:rFonts w:ascii="Arial" w:hAnsi="Arial" w:cs="Arial"/>
          <w:noProof/>
          <w:rPrChange w:id="652" w:author="luis mijangos" w:date="2023-07-28T14:37:00Z">
            <w:rPr>
              <w:rStyle w:val="Hyperlink"/>
              <w:noProof/>
            </w:rPr>
          </w:rPrChange>
        </w:rPr>
        <w:fldChar w:fldCharType="end"/>
      </w:r>
      <w:r w:rsidRPr="000A154B">
        <w:rPr>
          <w:rFonts w:ascii="Arial" w:hAnsi="Arial" w:cs="Arial"/>
          <w:noProof/>
          <w:rPrChange w:id="653" w:author="luis mijangos" w:date="2023-07-28T14:37:00Z">
            <w:rPr>
              <w:noProof/>
            </w:rPr>
          </w:rPrChange>
        </w:rPr>
        <w:t xml:space="preserve"> </w:t>
      </w:r>
    </w:p>
    <w:p w14:paraId="05892FFC" w14:textId="0EAC9730" w:rsidR="00584D2B" w:rsidRPr="000A154B" w:rsidRDefault="00584D2B" w:rsidP="000A154B">
      <w:pPr>
        <w:pStyle w:val="EndNoteBibliography"/>
        <w:ind w:left="720" w:hanging="720"/>
        <w:jc w:val="both"/>
        <w:rPr>
          <w:rFonts w:ascii="Arial" w:hAnsi="Arial" w:cs="Arial"/>
          <w:noProof/>
          <w:rPrChange w:id="654" w:author="luis mijangos" w:date="2023-07-28T14:37:00Z">
            <w:rPr>
              <w:noProof/>
            </w:rPr>
          </w:rPrChange>
        </w:rPr>
        <w:pPrChange w:id="655" w:author="luis mijangos" w:date="2023-07-28T14:38:00Z">
          <w:pPr>
            <w:pStyle w:val="EndNoteBibliography"/>
            <w:ind w:left="720" w:hanging="720"/>
          </w:pPr>
        </w:pPrChange>
      </w:pPr>
      <w:r w:rsidRPr="000A154B">
        <w:rPr>
          <w:rFonts w:ascii="Arial" w:hAnsi="Arial" w:cs="Arial"/>
          <w:noProof/>
          <w:rPrChange w:id="656" w:author="luis mijangos" w:date="2023-07-28T14:37:00Z">
            <w:rPr>
              <w:noProof/>
            </w:rPr>
          </w:rPrChange>
        </w:rPr>
        <w:t xml:space="preserve">O'Brien, S. J. (2008). The Platypus Genome Unraveled. </w:t>
      </w:r>
      <w:r w:rsidRPr="000A154B">
        <w:rPr>
          <w:rFonts w:ascii="Arial" w:hAnsi="Arial" w:cs="Arial"/>
          <w:i/>
          <w:noProof/>
          <w:rPrChange w:id="657" w:author="luis mijangos" w:date="2023-07-28T14:37:00Z">
            <w:rPr>
              <w:i/>
              <w:noProof/>
            </w:rPr>
          </w:rPrChange>
        </w:rPr>
        <w:t>Cell</w:t>
      </w:r>
      <w:r w:rsidRPr="000A154B">
        <w:rPr>
          <w:rFonts w:ascii="Arial" w:hAnsi="Arial" w:cs="Arial"/>
          <w:noProof/>
          <w:rPrChange w:id="658" w:author="luis mijangos" w:date="2023-07-28T14:37:00Z">
            <w:rPr>
              <w:noProof/>
            </w:rPr>
          </w:rPrChange>
        </w:rPr>
        <w:t>,</w:t>
      </w:r>
      <w:r w:rsidRPr="000A154B">
        <w:rPr>
          <w:rFonts w:ascii="Arial" w:hAnsi="Arial" w:cs="Arial"/>
          <w:i/>
          <w:noProof/>
          <w:rPrChange w:id="659" w:author="luis mijangos" w:date="2023-07-28T14:37:00Z">
            <w:rPr>
              <w:i/>
              <w:noProof/>
            </w:rPr>
          </w:rPrChange>
        </w:rPr>
        <w:t xml:space="preserve"> 133</w:t>
      </w:r>
      <w:r w:rsidRPr="000A154B">
        <w:rPr>
          <w:rFonts w:ascii="Arial" w:hAnsi="Arial" w:cs="Arial"/>
          <w:noProof/>
          <w:rPrChange w:id="660" w:author="luis mijangos" w:date="2023-07-28T14:37:00Z">
            <w:rPr>
              <w:noProof/>
            </w:rPr>
          </w:rPrChange>
        </w:rPr>
        <w:t xml:space="preserve">(6), 953-955. </w:t>
      </w:r>
      <w:r w:rsidR="00000000" w:rsidRPr="000A154B">
        <w:rPr>
          <w:rFonts w:ascii="Arial" w:hAnsi="Arial" w:cs="Arial"/>
          <w:rPrChange w:id="661" w:author="luis mijangos" w:date="2023-07-28T14:37:00Z">
            <w:rPr/>
          </w:rPrChange>
        </w:rPr>
        <w:fldChar w:fldCharType="begin"/>
      </w:r>
      <w:r w:rsidR="00000000" w:rsidRPr="000A154B">
        <w:rPr>
          <w:rFonts w:ascii="Arial" w:hAnsi="Arial" w:cs="Arial"/>
          <w:rPrChange w:id="662" w:author="luis mijangos" w:date="2023-07-28T14:37:00Z">
            <w:rPr/>
          </w:rPrChange>
        </w:rPr>
        <w:instrText>HYPERLINK "https://doi.org/10.1016/j.cell.2008.05.038"</w:instrText>
      </w:r>
      <w:r w:rsidR="00000000" w:rsidRPr="000A154B">
        <w:rPr>
          <w:rFonts w:ascii="Arial" w:hAnsi="Arial" w:cs="Arial"/>
          <w:rPrChange w:id="663" w:author="luis mijangos" w:date="2023-07-28T14:37:00Z">
            <w:rPr/>
          </w:rPrChange>
        </w:rPr>
      </w:r>
      <w:r w:rsidR="00000000" w:rsidRPr="000A154B">
        <w:rPr>
          <w:rFonts w:ascii="Arial" w:hAnsi="Arial" w:cs="Arial"/>
          <w:rPrChange w:id="664" w:author="luis mijangos" w:date="2023-07-28T14:37:00Z">
            <w:rPr/>
          </w:rPrChange>
        </w:rPr>
        <w:fldChar w:fldCharType="separate"/>
      </w:r>
      <w:r w:rsidRPr="000A154B">
        <w:rPr>
          <w:rStyle w:val="Hyperlink"/>
          <w:rFonts w:ascii="Arial" w:hAnsi="Arial" w:cs="Arial"/>
          <w:noProof/>
          <w:rPrChange w:id="665" w:author="luis mijangos" w:date="2023-07-28T14:37:00Z">
            <w:rPr>
              <w:rStyle w:val="Hyperlink"/>
              <w:noProof/>
            </w:rPr>
          </w:rPrChange>
        </w:rPr>
        <w:t>https://doi.org/10.1016/j.cell.2008.05.038</w:t>
      </w:r>
      <w:r w:rsidR="00000000" w:rsidRPr="000A154B">
        <w:rPr>
          <w:rStyle w:val="Hyperlink"/>
          <w:rFonts w:ascii="Arial" w:hAnsi="Arial" w:cs="Arial"/>
          <w:noProof/>
          <w:rPrChange w:id="666" w:author="luis mijangos" w:date="2023-07-28T14:37:00Z">
            <w:rPr>
              <w:rStyle w:val="Hyperlink"/>
              <w:noProof/>
            </w:rPr>
          </w:rPrChange>
        </w:rPr>
        <w:fldChar w:fldCharType="end"/>
      </w:r>
      <w:r w:rsidRPr="000A154B">
        <w:rPr>
          <w:rFonts w:ascii="Arial" w:hAnsi="Arial" w:cs="Arial"/>
          <w:noProof/>
          <w:rPrChange w:id="667" w:author="luis mijangos" w:date="2023-07-28T14:37:00Z">
            <w:rPr>
              <w:noProof/>
            </w:rPr>
          </w:rPrChange>
        </w:rPr>
        <w:t xml:space="preserve"> </w:t>
      </w:r>
    </w:p>
    <w:p w14:paraId="722D008E" w14:textId="522F57C1" w:rsidR="00584D2B" w:rsidRPr="000A154B" w:rsidRDefault="00584D2B" w:rsidP="000A154B">
      <w:pPr>
        <w:pStyle w:val="EndNoteBibliography"/>
        <w:ind w:left="720" w:hanging="720"/>
        <w:jc w:val="both"/>
        <w:rPr>
          <w:rFonts w:ascii="Arial" w:hAnsi="Arial" w:cs="Arial"/>
          <w:noProof/>
          <w:rPrChange w:id="668" w:author="luis mijangos" w:date="2023-07-28T14:37:00Z">
            <w:rPr>
              <w:noProof/>
            </w:rPr>
          </w:rPrChange>
        </w:rPr>
        <w:pPrChange w:id="669" w:author="luis mijangos" w:date="2023-07-28T14:38:00Z">
          <w:pPr>
            <w:pStyle w:val="EndNoteBibliography"/>
            <w:ind w:left="720" w:hanging="720"/>
          </w:pPr>
        </w:pPrChange>
      </w:pPr>
      <w:r w:rsidRPr="000A154B">
        <w:rPr>
          <w:rFonts w:ascii="Arial" w:hAnsi="Arial" w:cs="Arial"/>
          <w:noProof/>
          <w:rPrChange w:id="670" w:author="luis mijangos" w:date="2023-07-28T14:37:00Z">
            <w:rPr>
              <w:noProof/>
            </w:rPr>
          </w:rPrChange>
        </w:rPr>
        <w:t xml:space="preserve">Price, A. L., Patterson, N. J., Plenge, R. M., Weinblatt, M. E., Shadick, N. A., &amp; Reich, D. (2006). Principal components analysis corrects for stratification in genome-wide association studies. </w:t>
      </w:r>
      <w:r w:rsidRPr="000A154B">
        <w:rPr>
          <w:rFonts w:ascii="Arial" w:hAnsi="Arial" w:cs="Arial"/>
          <w:i/>
          <w:noProof/>
          <w:rPrChange w:id="671" w:author="luis mijangos" w:date="2023-07-28T14:37:00Z">
            <w:rPr>
              <w:i/>
              <w:noProof/>
            </w:rPr>
          </w:rPrChange>
        </w:rPr>
        <w:t>Nature genetics</w:t>
      </w:r>
      <w:r w:rsidRPr="000A154B">
        <w:rPr>
          <w:rFonts w:ascii="Arial" w:hAnsi="Arial" w:cs="Arial"/>
          <w:noProof/>
          <w:rPrChange w:id="672" w:author="luis mijangos" w:date="2023-07-28T14:37:00Z">
            <w:rPr>
              <w:noProof/>
            </w:rPr>
          </w:rPrChange>
        </w:rPr>
        <w:t>,</w:t>
      </w:r>
      <w:r w:rsidRPr="000A154B">
        <w:rPr>
          <w:rFonts w:ascii="Arial" w:hAnsi="Arial" w:cs="Arial"/>
          <w:i/>
          <w:noProof/>
          <w:rPrChange w:id="673" w:author="luis mijangos" w:date="2023-07-28T14:37:00Z">
            <w:rPr>
              <w:i/>
              <w:noProof/>
            </w:rPr>
          </w:rPrChange>
        </w:rPr>
        <w:t xml:space="preserve"> 38</w:t>
      </w:r>
      <w:r w:rsidRPr="000A154B">
        <w:rPr>
          <w:rFonts w:ascii="Arial" w:hAnsi="Arial" w:cs="Arial"/>
          <w:noProof/>
          <w:rPrChange w:id="674" w:author="luis mijangos" w:date="2023-07-28T14:37:00Z">
            <w:rPr>
              <w:noProof/>
            </w:rPr>
          </w:rPrChange>
        </w:rPr>
        <w:t xml:space="preserve">(8), 904-909. </w:t>
      </w:r>
      <w:r w:rsidR="00000000" w:rsidRPr="000A154B">
        <w:rPr>
          <w:rFonts w:ascii="Arial" w:hAnsi="Arial" w:cs="Arial"/>
          <w:rPrChange w:id="675" w:author="luis mijangos" w:date="2023-07-28T14:37:00Z">
            <w:rPr/>
          </w:rPrChange>
        </w:rPr>
        <w:fldChar w:fldCharType="begin"/>
      </w:r>
      <w:r w:rsidR="00000000" w:rsidRPr="000A154B">
        <w:rPr>
          <w:rFonts w:ascii="Arial" w:hAnsi="Arial" w:cs="Arial"/>
          <w:rPrChange w:id="676" w:author="luis mijangos" w:date="2023-07-28T14:37:00Z">
            <w:rPr/>
          </w:rPrChange>
        </w:rPr>
        <w:instrText>HYPERLINK "https://doi.org/10.1038/ng1847"</w:instrText>
      </w:r>
      <w:r w:rsidR="00000000" w:rsidRPr="000A154B">
        <w:rPr>
          <w:rFonts w:ascii="Arial" w:hAnsi="Arial" w:cs="Arial"/>
          <w:rPrChange w:id="677" w:author="luis mijangos" w:date="2023-07-28T14:37:00Z">
            <w:rPr/>
          </w:rPrChange>
        </w:rPr>
      </w:r>
      <w:r w:rsidR="00000000" w:rsidRPr="000A154B">
        <w:rPr>
          <w:rFonts w:ascii="Arial" w:hAnsi="Arial" w:cs="Arial"/>
          <w:rPrChange w:id="678" w:author="luis mijangos" w:date="2023-07-28T14:37:00Z">
            <w:rPr/>
          </w:rPrChange>
        </w:rPr>
        <w:fldChar w:fldCharType="separate"/>
      </w:r>
      <w:r w:rsidRPr="000A154B">
        <w:rPr>
          <w:rStyle w:val="Hyperlink"/>
          <w:rFonts w:ascii="Arial" w:hAnsi="Arial" w:cs="Arial"/>
          <w:noProof/>
          <w:rPrChange w:id="679" w:author="luis mijangos" w:date="2023-07-28T14:37:00Z">
            <w:rPr>
              <w:rStyle w:val="Hyperlink"/>
              <w:noProof/>
            </w:rPr>
          </w:rPrChange>
        </w:rPr>
        <w:t>https://doi.org/10.1038/ng1847</w:t>
      </w:r>
      <w:r w:rsidR="00000000" w:rsidRPr="000A154B">
        <w:rPr>
          <w:rStyle w:val="Hyperlink"/>
          <w:rFonts w:ascii="Arial" w:hAnsi="Arial" w:cs="Arial"/>
          <w:noProof/>
          <w:rPrChange w:id="680" w:author="luis mijangos" w:date="2023-07-28T14:37:00Z">
            <w:rPr>
              <w:rStyle w:val="Hyperlink"/>
              <w:noProof/>
            </w:rPr>
          </w:rPrChange>
        </w:rPr>
        <w:fldChar w:fldCharType="end"/>
      </w:r>
      <w:r w:rsidRPr="000A154B">
        <w:rPr>
          <w:rFonts w:ascii="Arial" w:hAnsi="Arial" w:cs="Arial"/>
          <w:noProof/>
          <w:rPrChange w:id="681" w:author="luis mijangos" w:date="2023-07-28T14:37:00Z">
            <w:rPr>
              <w:noProof/>
            </w:rPr>
          </w:rPrChange>
        </w:rPr>
        <w:t xml:space="preserve"> </w:t>
      </w:r>
    </w:p>
    <w:p w14:paraId="67BDCD53" w14:textId="16A04A3A" w:rsidR="00584D2B" w:rsidRPr="000A154B" w:rsidRDefault="00584D2B" w:rsidP="000A154B">
      <w:pPr>
        <w:pStyle w:val="EndNoteBibliography"/>
        <w:ind w:left="720" w:hanging="720"/>
        <w:jc w:val="both"/>
        <w:rPr>
          <w:rFonts w:ascii="Arial" w:hAnsi="Arial" w:cs="Arial"/>
          <w:noProof/>
          <w:rPrChange w:id="682" w:author="luis mijangos" w:date="2023-07-28T14:37:00Z">
            <w:rPr>
              <w:noProof/>
            </w:rPr>
          </w:rPrChange>
        </w:rPr>
        <w:pPrChange w:id="683" w:author="luis mijangos" w:date="2023-07-28T14:38:00Z">
          <w:pPr>
            <w:pStyle w:val="EndNoteBibliography"/>
            <w:ind w:left="720" w:hanging="720"/>
          </w:pPr>
        </w:pPrChange>
      </w:pPr>
      <w:r w:rsidRPr="000A154B">
        <w:rPr>
          <w:rFonts w:ascii="Arial" w:hAnsi="Arial" w:cs="Arial"/>
          <w:noProof/>
          <w:rPrChange w:id="684" w:author="luis mijangos" w:date="2023-07-28T14:37:00Z">
            <w:rPr>
              <w:noProof/>
            </w:rPr>
          </w:rPrChange>
        </w:rPr>
        <w:t xml:space="preserve">Sedlazeck, F. J., Rescheneder, P., &amp; von Haeseler, A. (2013). NextGenMap: fast and accurate read mapping in highly polymorphic genomes. </w:t>
      </w:r>
      <w:r w:rsidRPr="000A154B">
        <w:rPr>
          <w:rFonts w:ascii="Arial" w:hAnsi="Arial" w:cs="Arial"/>
          <w:i/>
          <w:noProof/>
          <w:rPrChange w:id="685" w:author="luis mijangos" w:date="2023-07-28T14:37:00Z">
            <w:rPr>
              <w:i/>
              <w:noProof/>
            </w:rPr>
          </w:rPrChange>
        </w:rPr>
        <w:t>Bioinformatics</w:t>
      </w:r>
      <w:r w:rsidRPr="000A154B">
        <w:rPr>
          <w:rFonts w:ascii="Arial" w:hAnsi="Arial" w:cs="Arial"/>
          <w:noProof/>
          <w:rPrChange w:id="686" w:author="luis mijangos" w:date="2023-07-28T14:37:00Z">
            <w:rPr>
              <w:noProof/>
            </w:rPr>
          </w:rPrChange>
        </w:rPr>
        <w:t>,</w:t>
      </w:r>
      <w:r w:rsidRPr="000A154B">
        <w:rPr>
          <w:rFonts w:ascii="Arial" w:hAnsi="Arial" w:cs="Arial"/>
          <w:i/>
          <w:noProof/>
          <w:rPrChange w:id="687" w:author="luis mijangos" w:date="2023-07-28T14:37:00Z">
            <w:rPr>
              <w:i/>
              <w:noProof/>
            </w:rPr>
          </w:rPrChange>
        </w:rPr>
        <w:t xml:space="preserve"> 29</w:t>
      </w:r>
      <w:r w:rsidRPr="000A154B">
        <w:rPr>
          <w:rFonts w:ascii="Arial" w:hAnsi="Arial" w:cs="Arial"/>
          <w:noProof/>
          <w:rPrChange w:id="688" w:author="luis mijangos" w:date="2023-07-28T14:37:00Z">
            <w:rPr>
              <w:noProof/>
            </w:rPr>
          </w:rPrChange>
        </w:rPr>
        <w:t xml:space="preserve">(21), 2790-2791. </w:t>
      </w:r>
      <w:r w:rsidR="00000000" w:rsidRPr="000A154B">
        <w:rPr>
          <w:rFonts w:ascii="Arial" w:hAnsi="Arial" w:cs="Arial"/>
          <w:rPrChange w:id="689" w:author="luis mijangos" w:date="2023-07-28T14:37:00Z">
            <w:rPr/>
          </w:rPrChange>
        </w:rPr>
        <w:fldChar w:fldCharType="begin"/>
      </w:r>
      <w:r w:rsidR="00000000" w:rsidRPr="000A154B">
        <w:rPr>
          <w:rFonts w:ascii="Arial" w:hAnsi="Arial" w:cs="Arial"/>
          <w:rPrChange w:id="690" w:author="luis mijangos" w:date="2023-07-28T14:37:00Z">
            <w:rPr/>
          </w:rPrChange>
        </w:rPr>
        <w:instrText>HYPERLINK "https://doi.org/10.1093/bioinformatics/btt468"</w:instrText>
      </w:r>
      <w:r w:rsidR="00000000" w:rsidRPr="000A154B">
        <w:rPr>
          <w:rFonts w:ascii="Arial" w:hAnsi="Arial" w:cs="Arial"/>
          <w:rPrChange w:id="691" w:author="luis mijangos" w:date="2023-07-28T14:37:00Z">
            <w:rPr/>
          </w:rPrChange>
        </w:rPr>
      </w:r>
      <w:r w:rsidR="00000000" w:rsidRPr="000A154B">
        <w:rPr>
          <w:rFonts w:ascii="Arial" w:hAnsi="Arial" w:cs="Arial"/>
          <w:rPrChange w:id="692" w:author="luis mijangos" w:date="2023-07-28T14:37:00Z">
            <w:rPr/>
          </w:rPrChange>
        </w:rPr>
        <w:fldChar w:fldCharType="separate"/>
      </w:r>
      <w:r w:rsidRPr="000A154B">
        <w:rPr>
          <w:rStyle w:val="Hyperlink"/>
          <w:rFonts w:ascii="Arial" w:hAnsi="Arial" w:cs="Arial"/>
          <w:noProof/>
          <w:rPrChange w:id="693" w:author="luis mijangos" w:date="2023-07-28T14:37:00Z">
            <w:rPr>
              <w:rStyle w:val="Hyperlink"/>
              <w:noProof/>
            </w:rPr>
          </w:rPrChange>
        </w:rPr>
        <w:t>https://doi.org/10.1093/bioinformatics/btt468</w:t>
      </w:r>
      <w:r w:rsidR="00000000" w:rsidRPr="000A154B">
        <w:rPr>
          <w:rStyle w:val="Hyperlink"/>
          <w:rFonts w:ascii="Arial" w:hAnsi="Arial" w:cs="Arial"/>
          <w:noProof/>
          <w:rPrChange w:id="694" w:author="luis mijangos" w:date="2023-07-28T14:37:00Z">
            <w:rPr>
              <w:rStyle w:val="Hyperlink"/>
              <w:noProof/>
            </w:rPr>
          </w:rPrChange>
        </w:rPr>
        <w:fldChar w:fldCharType="end"/>
      </w:r>
      <w:r w:rsidRPr="000A154B">
        <w:rPr>
          <w:rFonts w:ascii="Arial" w:hAnsi="Arial" w:cs="Arial"/>
          <w:noProof/>
          <w:rPrChange w:id="695" w:author="luis mijangos" w:date="2023-07-28T14:37:00Z">
            <w:rPr>
              <w:noProof/>
            </w:rPr>
          </w:rPrChange>
        </w:rPr>
        <w:t xml:space="preserve"> </w:t>
      </w:r>
    </w:p>
    <w:p w14:paraId="05BA2F81" w14:textId="47A124A8" w:rsidR="00584D2B" w:rsidRPr="000A154B" w:rsidRDefault="00584D2B" w:rsidP="000A154B">
      <w:pPr>
        <w:pStyle w:val="EndNoteBibliography"/>
        <w:ind w:left="720" w:hanging="720"/>
        <w:jc w:val="both"/>
        <w:rPr>
          <w:rFonts w:ascii="Arial" w:hAnsi="Arial" w:cs="Arial"/>
          <w:noProof/>
          <w:rPrChange w:id="696" w:author="luis mijangos" w:date="2023-07-28T14:37:00Z">
            <w:rPr>
              <w:noProof/>
            </w:rPr>
          </w:rPrChange>
        </w:rPr>
        <w:pPrChange w:id="697" w:author="luis mijangos" w:date="2023-07-28T14:38:00Z">
          <w:pPr>
            <w:pStyle w:val="EndNoteBibliography"/>
            <w:ind w:left="720" w:hanging="720"/>
          </w:pPr>
        </w:pPrChange>
      </w:pPr>
      <w:r w:rsidRPr="000A154B">
        <w:rPr>
          <w:rFonts w:ascii="Arial" w:hAnsi="Arial" w:cs="Arial"/>
          <w:noProof/>
          <w:rPrChange w:id="698" w:author="luis mijangos" w:date="2023-07-28T14:37:00Z">
            <w:rPr>
              <w:noProof/>
            </w:rPr>
          </w:rPrChange>
        </w:rPr>
        <w:t xml:space="preserve">Sherwin, W. B., Chao, A., Jost, L., &amp; Smouse, P. E. (2021). Information theory broadens the spectrum of molecular ecology and evolution: (Trends in Ecology and Evolution 32:12, p:948–963, 2017). </w:t>
      </w:r>
      <w:r w:rsidRPr="000A154B">
        <w:rPr>
          <w:rFonts w:ascii="Arial" w:hAnsi="Arial" w:cs="Arial"/>
          <w:i/>
          <w:noProof/>
          <w:rPrChange w:id="699" w:author="luis mijangos" w:date="2023-07-28T14:37:00Z">
            <w:rPr>
              <w:i/>
              <w:noProof/>
            </w:rPr>
          </w:rPrChange>
        </w:rPr>
        <w:t>Trends in ecology &amp; evolution (Amsterdam)</w:t>
      </w:r>
      <w:r w:rsidRPr="000A154B">
        <w:rPr>
          <w:rFonts w:ascii="Arial" w:hAnsi="Arial" w:cs="Arial"/>
          <w:noProof/>
          <w:rPrChange w:id="700" w:author="luis mijangos" w:date="2023-07-28T14:37:00Z">
            <w:rPr>
              <w:noProof/>
            </w:rPr>
          </w:rPrChange>
        </w:rPr>
        <w:t>,</w:t>
      </w:r>
      <w:r w:rsidRPr="000A154B">
        <w:rPr>
          <w:rFonts w:ascii="Arial" w:hAnsi="Arial" w:cs="Arial"/>
          <w:i/>
          <w:noProof/>
          <w:rPrChange w:id="701" w:author="luis mijangos" w:date="2023-07-28T14:37:00Z">
            <w:rPr>
              <w:i/>
              <w:noProof/>
            </w:rPr>
          </w:rPrChange>
        </w:rPr>
        <w:t xml:space="preserve"> 36</w:t>
      </w:r>
      <w:r w:rsidRPr="000A154B">
        <w:rPr>
          <w:rFonts w:ascii="Arial" w:hAnsi="Arial" w:cs="Arial"/>
          <w:noProof/>
          <w:rPrChange w:id="702" w:author="luis mijangos" w:date="2023-07-28T14:37:00Z">
            <w:rPr>
              <w:noProof/>
            </w:rPr>
          </w:rPrChange>
        </w:rPr>
        <w:t xml:space="preserve">(10), 955-956. </w:t>
      </w:r>
      <w:r w:rsidR="00000000" w:rsidRPr="000A154B">
        <w:rPr>
          <w:rFonts w:ascii="Arial" w:hAnsi="Arial" w:cs="Arial"/>
          <w:rPrChange w:id="703" w:author="luis mijangos" w:date="2023-07-28T14:37:00Z">
            <w:rPr/>
          </w:rPrChange>
        </w:rPr>
        <w:fldChar w:fldCharType="begin"/>
      </w:r>
      <w:r w:rsidR="00000000" w:rsidRPr="000A154B">
        <w:rPr>
          <w:rFonts w:ascii="Arial" w:hAnsi="Arial" w:cs="Arial"/>
          <w:rPrChange w:id="704" w:author="luis mijangos" w:date="2023-07-28T14:37:00Z">
            <w:rPr/>
          </w:rPrChange>
        </w:rPr>
        <w:instrText>HYPERLINK "https://doi.org/10.1016/j.tree.2021.07.005"</w:instrText>
      </w:r>
      <w:r w:rsidR="00000000" w:rsidRPr="000A154B">
        <w:rPr>
          <w:rFonts w:ascii="Arial" w:hAnsi="Arial" w:cs="Arial"/>
          <w:rPrChange w:id="705" w:author="luis mijangos" w:date="2023-07-28T14:37:00Z">
            <w:rPr/>
          </w:rPrChange>
        </w:rPr>
      </w:r>
      <w:r w:rsidR="00000000" w:rsidRPr="000A154B">
        <w:rPr>
          <w:rFonts w:ascii="Arial" w:hAnsi="Arial" w:cs="Arial"/>
          <w:rPrChange w:id="706" w:author="luis mijangos" w:date="2023-07-28T14:37:00Z">
            <w:rPr/>
          </w:rPrChange>
        </w:rPr>
        <w:fldChar w:fldCharType="separate"/>
      </w:r>
      <w:r w:rsidRPr="000A154B">
        <w:rPr>
          <w:rStyle w:val="Hyperlink"/>
          <w:rFonts w:ascii="Arial" w:hAnsi="Arial" w:cs="Arial"/>
          <w:noProof/>
          <w:rPrChange w:id="707" w:author="luis mijangos" w:date="2023-07-28T14:37:00Z">
            <w:rPr>
              <w:rStyle w:val="Hyperlink"/>
              <w:noProof/>
            </w:rPr>
          </w:rPrChange>
        </w:rPr>
        <w:t>https://doi.org/10.1016/j.tree.2021.07.005</w:t>
      </w:r>
      <w:r w:rsidR="00000000" w:rsidRPr="000A154B">
        <w:rPr>
          <w:rStyle w:val="Hyperlink"/>
          <w:rFonts w:ascii="Arial" w:hAnsi="Arial" w:cs="Arial"/>
          <w:noProof/>
          <w:rPrChange w:id="708" w:author="luis mijangos" w:date="2023-07-28T14:37:00Z">
            <w:rPr>
              <w:rStyle w:val="Hyperlink"/>
              <w:noProof/>
            </w:rPr>
          </w:rPrChange>
        </w:rPr>
        <w:fldChar w:fldCharType="end"/>
      </w:r>
      <w:r w:rsidRPr="000A154B">
        <w:rPr>
          <w:rFonts w:ascii="Arial" w:hAnsi="Arial" w:cs="Arial"/>
          <w:noProof/>
          <w:rPrChange w:id="709" w:author="luis mijangos" w:date="2023-07-28T14:37:00Z">
            <w:rPr>
              <w:noProof/>
            </w:rPr>
          </w:rPrChange>
        </w:rPr>
        <w:t xml:space="preserve"> </w:t>
      </w:r>
    </w:p>
    <w:p w14:paraId="56DC0E48" w14:textId="5A8BC727" w:rsidR="00584D2B" w:rsidRPr="000A154B" w:rsidRDefault="00584D2B" w:rsidP="000A154B">
      <w:pPr>
        <w:pStyle w:val="EndNoteBibliography"/>
        <w:ind w:left="720" w:hanging="720"/>
        <w:jc w:val="both"/>
        <w:rPr>
          <w:rFonts w:ascii="Arial" w:hAnsi="Arial" w:cs="Arial"/>
          <w:noProof/>
          <w:rPrChange w:id="710" w:author="luis mijangos" w:date="2023-07-28T14:37:00Z">
            <w:rPr>
              <w:noProof/>
            </w:rPr>
          </w:rPrChange>
        </w:rPr>
        <w:pPrChange w:id="711" w:author="luis mijangos" w:date="2023-07-28T14:38:00Z">
          <w:pPr>
            <w:pStyle w:val="EndNoteBibliography"/>
            <w:ind w:left="720" w:hanging="720"/>
          </w:pPr>
        </w:pPrChange>
      </w:pPr>
      <w:r w:rsidRPr="000A154B">
        <w:rPr>
          <w:rFonts w:ascii="Arial" w:hAnsi="Arial" w:cs="Arial"/>
          <w:noProof/>
          <w:rPrChange w:id="712" w:author="luis mijangos" w:date="2023-07-28T14:37:00Z">
            <w:rPr>
              <w:noProof/>
            </w:rPr>
          </w:rPrChange>
        </w:rPr>
        <w:t xml:space="preserve">Warren, W. C., Hillier, L. W., Yang, S.-P., Heger, A., Locke, D. P., Miethke, P., Waters, P. D., Veyrunes, F., Fulton, L., Fulton, B., Graves, T., Wallis, J., Marshall Graves, J. A., Puente, X. S., Lopez-Otin, C., Ordonez, G. R., Eichler, E. E., Lin, C., Ze, C., . . . Chinwalla, A. T. (2008). Genome analysis of the platypus reveals unique signatures of evolution. </w:t>
      </w:r>
      <w:r w:rsidRPr="000A154B">
        <w:rPr>
          <w:rFonts w:ascii="Arial" w:hAnsi="Arial" w:cs="Arial"/>
          <w:i/>
          <w:noProof/>
          <w:rPrChange w:id="713" w:author="luis mijangos" w:date="2023-07-28T14:37:00Z">
            <w:rPr>
              <w:i/>
              <w:noProof/>
            </w:rPr>
          </w:rPrChange>
        </w:rPr>
        <w:t>Nature</w:t>
      </w:r>
      <w:r w:rsidRPr="000A154B">
        <w:rPr>
          <w:rFonts w:ascii="Arial" w:hAnsi="Arial" w:cs="Arial"/>
          <w:noProof/>
          <w:rPrChange w:id="714" w:author="luis mijangos" w:date="2023-07-28T14:37:00Z">
            <w:rPr>
              <w:noProof/>
            </w:rPr>
          </w:rPrChange>
        </w:rPr>
        <w:t>,</w:t>
      </w:r>
      <w:r w:rsidRPr="000A154B">
        <w:rPr>
          <w:rFonts w:ascii="Arial" w:hAnsi="Arial" w:cs="Arial"/>
          <w:i/>
          <w:noProof/>
          <w:rPrChange w:id="715" w:author="luis mijangos" w:date="2023-07-28T14:37:00Z">
            <w:rPr>
              <w:i/>
              <w:noProof/>
            </w:rPr>
          </w:rPrChange>
        </w:rPr>
        <w:t xml:space="preserve"> 453</w:t>
      </w:r>
      <w:r w:rsidRPr="000A154B">
        <w:rPr>
          <w:rFonts w:ascii="Arial" w:hAnsi="Arial" w:cs="Arial"/>
          <w:noProof/>
          <w:rPrChange w:id="716" w:author="luis mijangos" w:date="2023-07-28T14:37:00Z">
            <w:rPr>
              <w:noProof/>
            </w:rPr>
          </w:rPrChange>
        </w:rPr>
        <w:t xml:space="preserve">(7192), 175-183. </w:t>
      </w:r>
      <w:r w:rsidR="00000000" w:rsidRPr="000A154B">
        <w:rPr>
          <w:rFonts w:ascii="Arial" w:hAnsi="Arial" w:cs="Arial"/>
          <w:rPrChange w:id="717" w:author="luis mijangos" w:date="2023-07-28T14:37:00Z">
            <w:rPr/>
          </w:rPrChange>
        </w:rPr>
        <w:fldChar w:fldCharType="begin"/>
      </w:r>
      <w:r w:rsidR="00000000" w:rsidRPr="000A154B">
        <w:rPr>
          <w:rFonts w:ascii="Arial" w:hAnsi="Arial" w:cs="Arial"/>
          <w:rPrChange w:id="718" w:author="luis mijangos" w:date="2023-07-28T14:37:00Z">
            <w:rPr/>
          </w:rPrChange>
        </w:rPr>
        <w:instrText>HYPERLINK "https://doi.org/10.1038/nature06936"</w:instrText>
      </w:r>
      <w:r w:rsidR="00000000" w:rsidRPr="000A154B">
        <w:rPr>
          <w:rFonts w:ascii="Arial" w:hAnsi="Arial" w:cs="Arial"/>
          <w:rPrChange w:id="719" w:author="luis mijangos" w:date="2023-07-28T14:37:00Z">
            <w:rPr/>
          </w:rPrChange>
        </w:rPr>
      </w:r>
      <w:r w:rsidR="00000000" w:rsidRPr="000A154B">
        <w:rPr>
          <w:rFonts w:ascii="Arial" w:hAnsi="Arial" w:cs="Arial"/>
          <w:rPrChange w:id="720" w:author="luis mijangos" w:date="2023-07-28T14:37:00Z">
            <w:rPr/>
          </w:rPrChange>
        </w:rPr>
        <w:fldChar w:fldCharType="separate"/>
      </w:r>
      <w:r w:rsidRPr="000A154B">
        <w:rPr>
          <w:rStyle w:val="Hyperlink"/>
          <w:rFonts w:ascii="Arial" w:hAnsi="Arial" w:cs="Arial"/>
          <w:noProof/>
          <w:rPrChange w:id="721" w:author="luis mijangos" w:date="2023-07-28T14:37:00Z">
            <w:rPr>
              <w:rStyle w:val="Hyperlink"/>
              <w:noProof/>
            </w:rPr>
          </w:rPrChange>
        </w:rPr>
        <w:t>https://doi.org/10.1038/nature06936</w:t>
      </w:r>
      <w:r w:rsidR="00000000" w:rsidRPr="000A154B">
        <w:rPr>
          <w:rStyle w:val="Hyperlink"/>
          <w:rFonts w:ascii="Arial" w:hAnsi="Arial" w:cs="Arial"/>
          <w:noProof/>
          <w:rPrChange w:id="722" w:author="luis mijangos" w:date="2023-07-28T14:37:00Z">
            <w:rPr>
              <w:rStyle w:val="Hyperlink"/>
              <w:noProof/>
            </w:rPr>
          </w:rPrChange>
        </w:rPr>
        <w:fldChar w:fldCharType="end"/>
      </w:r>
      <w:r w:rsidRPr="000A154B">
        <w:rPr>
          <w:rFonts w:ascii="Arial" w:hAnsi="Arial" w:cs="Arial"/>
          <w:noProof/>
          <w:rPrChange w:id="723" w:author="luis mijangos" w:date="2023-07-28T14:37:00Z">
            <w:rPr>
              <w:noProof/>
            </w:rPr>
          </w:rPrChange>
        </w:rPr>
        <w:t xml:space="preserve"> </w:t>
      </w:r>
    </w:p>
    <w:p w14:paraId="61C6FF82" w14:textId="4B26CC6E" w:rsidR="00584D2B" w:rsidRPr="000A154B" w:rsidRDefault="00584D2B" w:rsidP="000A154B">
      <w:pPr>
        <w:pStyle w:val="EndNoteBibliography"/>
        <w:ind w:left="720" w:hanging="720"/>
        <w:jc w:val="both"/>
        <w:rPr>
          <w:rFonts w:ascii="Arial" w:hAnsi="Arial" w:cs="Arial"/>
          <w:noProof/>
          <w:rPrChange w:id="724" w:author="luis mijangos" w:date="2023-07-28T14:37:00Z">
            <w:rPr>
              <w:noProof/>
            </w:rPr>
          </w:rPrChange>
        </w:rPr>
        <w:pPrChange w:id="725" w:author="luis mijangos" w:date="2023-07-28T14:38:00Z">
          <w:pPr>
            <w:pStyle w:val="EndNoteBibliography"/>
            <w:ind w:left="720" w:hanging="720"/>
          </w:pPr>
        </w:pPrChange>
      </w:pPr>
      <w:r w:rsidRPr="000A154B">
        <w:rPr>
          <w:rFonts w:ascii="Arial" w:hAnsi="Arial" w:cs="Arial"/>
          <w:noProof/>
          <w:rPrChange w:id="726" w:author="luis mijangos" w:date="2023-07-28T14:37:00Z">
            <w:rPr>
              <w:noProof/>
            </w:rPr>
          </w:rPrChange>
        </w:rPr>
        <w:t xml:space="preserve">Woinarski, J., &amp; Burbidge, A. (2016). </w:t>
      </w:r>
      <w:r w:rsidRPr="000A154B">
        <w:rPr>
          <w:rFonts w:ascii="Arial" w:hAnsi="Arial" w:cs="Arial"/>
          <w:i/>
          <w:noProof/>
          <w:rPrChange w:id="727" w:author="luis mijangos" w:date="2023-07-28T14:37:00Z">
            <w:rPr>
              <w:i/>
              <w:noProof/>
            </w:rPr>
          </w:rPrChange>
        </w:rPr>
        <w:t>Ornithorhynchus anatinus</w:t>
      </w:r>
      <w:r w:rsidRPr="000A154B">
        <w:rPr>
          <w:rFonts w:ascii="Arial" w:hAnsi="Arial" w:cs="Arial"/>
          <w:noProof/>
          <w:rPrChange w:id="728" w:author="luis mijangos" w:date="2023-07-28T14:37:00Z">
            <w:rPr>
              <w:noProof/>
            </w:rPr>
          </w:rPrChange>
        </w:rPr>
        <w:t xml:space="preserve">. The IUCN Red List of Threatened Species 2016: e.T40488A21964009. Retrieved 20/05/2023 from </w:t>
      </w:r>
      <w:r w:rsidR="00000000" w:rsidRPr="000A154B">
        <w:rPr>
          <w:rFonts w:ascii="Arial" w:hAnsi="Arial" w:cs="Arial"/>
          <w:rPrChange w:id="729" w:author="luis mijangos" w:date="2023-07-28T14:37:00Z">
            <w:rPr/>
          </w:rPrChange>
        </w:rPr>
        <w:fldChar w:fldCharType="begin"/>
      </w:r>
      <w:r w:rsidR="00000000" w:rsidRPr="000A154B">
        <w:rPr>
          <w:rFonts w:ascii="Arial" w:hAnsi="Arial" w:cs="Arial"/>
          <w:rPrChange w:id="730" w:author="luis mijangos" w:date="2023-07-28T14:37:00Z">
            <w:rPr/>
          </w:rPrChange>
        </w:rPr>
        <w:instrText>HYPERLINK "https://www.iucnredlist.org/species/40488/21964009"</w:instrText>
      </w:r>
      <w:r w:rsidR="00000000" w:rsidRPr="000A154B">
        <w:rPr>
          <w:rFonts w:ascii="Arial" w:hAnsi="Arial" w:cs="Arial"/>
          <w:rPrChange w:id="731" w:author="luis mijangos" w:date="2023-07-28T14:37:00Z">
            <w:rPr/>
          </w:rPrChange>
        </w:rPr>
      </w:r>
      <w:r w:rsidR="00000000" w:rsidRPr="000A154B">
        <w:rPr>
          <w:rFonts w:ascii="Arial" w:hAnsi="Arial" w:cs="Arial"/>
          <w:rPrChange w:id="732" w:author="luis mijangos" w:date="2023-07-28T14:37:00Z">
            <w:rPr/>
          </w:rPrChange>
        </w:rPr>
        <w:fldChar w:fldCharType="separate"/>
      </w:r>
      <w:r w:rsidRPr="000A154B">
        <w:rPr>
          <w:rStyle w:val="Hyperlink"/>
          <w:rFonts w:ascii="Arial" w:hAnsi="Arial" w:cs="Arial"/>
          <w:noProof/>
          <w:rPrChange w:id="733" w:author="luis mijangos" w:date="2023-07-28T14:37:00Z">
            <w:rPr>
              <w:rStyle w:val="Hyperlink"/>
              <w:noProof/>
            </w:rPr>
          </w:rPrChange>
        </w:rPr>
        <w:t>https://www.iucnredlist.org/species/40488/21964009</w:t>
      </w:r>
      <w:r w:rsidR="00000000" w:rsidRPr="000A154B">
        <w:rPr>
          <w:rStyle w:val="Hyperlink"/>
          <w:rFonts w:ascii="Arial" w:hAnsi="Arial" w:cs="Arial"/>
          <w:noProof/>
          <w:rPrChange w:id="734" w:author="luis mijangos" w:date="2023-07-28T14:37:00Z">
            <w:rPr>
              <w:rStyle w:val="Hyperlink"/>
              <w:noProof/>
            </w:rPr>
          </w:rPrChange>
        </w:rPr>
        <w:fldChar w:fldCharType="end"/>
      </w:r>
    </w:p>
    <w:p w14:paraId="70FD9641" w14:textId="1A0D2A47" w:rsidR="00584D2B" w:rsidRPr="000A154B" w:rsidRDefault="00584D2B" w:rsidP="000A154B">
      <w:pPr>
        <w:pStyle w:val="EndNoteBibliography"/>
        <w:ind w:left="720" w:hanging="720"/>
        <w:jc w:val="both"/>
        <w:rPr>
          <w:rFonts w:ascii="Arial" w:hAnsi="Arial" w:cs="Arial"/>
          <w:noProof/>
          <w:rPrChange w:id="735" w:author="luis mijangos" w:date="2023-07-28T14:37:00Z">
            <w:rPr>
              <w:noProof/>
            </w:rPr>
          </w:rPrChange>
        </w:rPr>
        <w:pPrChange w:id="736" w:author="luis mijangos" w:date="2023-07-28T14:38:00Z">
          <w:pPr>
            <w:pStyle w:val="EndNoteBibliography"/>
            <w:ind w:left="720" w:hanging="720"/>
          </w:pPr>
        </w:pPrChange>
      </w:pPr>
      <w:r w:rsidRPr="000A154B">
        <w:rPr>
          <w:rFonts w:ascii="Arial" w:hAnsi="Arial" w:cs="Arial"/>
          <w:noProof/>
          <w:rPrChange w:id="737" w:author="luis mijangos" w:date="2023-07-28T14:37:00Z">
            <w:rPr>
              <w:noProof/>
            </w:rPr>
          </w:rPrChange>
        </w:rPr>
        <w:t xml:space="preserve">Zhou, Y., Shearwin-Whyatt, L., Li, J., Song, Z., Hayakawa, T., Stevens, D., Fenelon, J. C., Peel, E., Cheng, Y., Pajpach, F., Bradley, N., Suzuki, H., Nikaido, M., Damas, J., Daish, T., Perry, T., Zhu, Z., Geng, Y., Rhie, A., . . . Zhang, G. (2021). Platypus and echidna genomes reveal mammalian biology and evolution. </w:t>
      </w:r>
      <w:r w:rsidRPr="000A154B">
        <w:rPr>
          <w:rFonts w:ascii="Arial" w:hAnsi="Arial" w:cs="Arial"/>
          <w:i/>
          <w:noProof/>
          <w:rPrChange w:id="738" w:author="luis mijangos" w:date="2023-07-28T14:37:00Z">
            <w:rPr>
              <w:i/>
              <w:noProof/>
            </w:rPr>
          </w:rPrChange>
        </w:rPr>
        <w:t>Nature (London)</w:t>
      </w:r>
      <w:r w:rsidRPr="000A154B">
        <w:rPr>
          <w:rFonts w:ascii="Arial" w:hAnsi="Arial" w:cs="Arial"/>
          <w:noProof/>
          <w:rPrChange w:id="739" w:author="luis mijangos" w:date="2023-07-28T14:37:00Z">
            <w:rPr>
              <w:noProof/>
            </w:rPr>
          </w:rPrChange>
        </w:rPr>
        <w:t>,</w:t>
      </w:r>
      <w:r w:rsidRPr="000A154B">
        <w:rPr>
          <w:rFonts w:ascii="Arial" w:hAnsi="Arial" w:cs="Arial"/>
          <w:i/>
          <w:noProof/>
          <w:rPrChange w:id="740" w:author="luis mijangos" w:date="2023-07-28T14:37:00Z">
            <w:rPr>
              <w:i/>
              <w:noProof/>
            </w:rPr>
          </w:rPrChange>
        </w:rPr>
        <w:t xml:space="preserve"> 592</w:t>
      </w:r>
      <w:r w:rsidRPr="000A154B">
        <w:rPr>
          <w:rFonts w:ascii="Arial" w:hAnsi="Arial" w:cs="Arial"/>
          <w:noProof/>
          <w:rPrChange w:id="741" w:author="luis mijangos" w:date="2023-07-28T14:37:00Z">
            <w:rPr>
              <w:noProof/>
            </w:rPr>
          </w:rPrChange>
        </w:rPr>
        <w:t xml:space="preserve">(7856), 756-762. </w:t>
      </w:r>
      <w:r w:rsidR="00000000" w:rsidRPr="000A154B">
        <w:rPr>
          <w:rFonts w:ascii="Arial" w:hAnsi="Arial" w:cs="Arial"/>
          <w:rPrChange w:id="742" w:author="luis mijangos" w:date="2023-07-28T14:37:00Z">
            <w:rPr/>
          </w:rPrChange>
        </w:rPr>
        <w:fldChar w:fldCharType="begin"/>
      </w:r>
      <w:r w:rsidR="00000000" w:rsidRPr="000A154B">
        <w:rPr>
          <w:rFonts w:ascii="Arial" w:hAnsi="Arial" w:cs="Arial"/>
          <w:rPrChange w:id="743" w:author="luis mijangos" w:date="2023-07-28T14:37:00Z">
            <w:rPr/>
          </w:rPrChange>
        </w:rPr>
        <w:instrText>HYPERLINK "https://doi.org/10.1038/s41586-020-03039-0"</w:instrText>
      </w:r>
      <w:r w:rsidR="00000000" w:rsidRPr="000A154B">
        <w:rPr>
          <w:rFonts w:ascii="Arial" w:hAnsi="Arial" w:cs="Arial"/>
          <w:rPrChange w:id="744" w:author="luis mijangos" w:date="2023-07-28T14:37:00Z">
            <w:rPr/>
          </w:rPrChange>
        </w:rPr>
      </w:r>
      <w:r w:rsidR="00000000" w:rsidRPr="000A154B">
        <w:rPr>
          <w:rFonts w:ascii="Arial" w:hAnsi="Arial" w:cs="Arial"/>
          <w:rPrChange w:id="745" w:author="luis mijangos" w:date="2023-07-28T14:37:00Z">
            <w:rPr/>
          </w:rPrChange>
        </w:rPr>
        <w:fldChar w:fldCharType="separate"/>
      </w:r>
      <w:r w:rsidRPr="000A154B">
        <w:rPr>
          <w:rStyle w:val="Hyperlink"/>
          <w:rFonts w:ascii="Arial" w:hAnsi="Arial" w:cs="Arial"/>
          <w:noProof/>
          <w:rPrChange w:id="746" w:author="luis mijangos" w:date="2023-07-28T14:37:00Z">
            <w:rPr>
              <w:rStyle w:val="Hyperlink"/>
              <w:noProof/>
            </w:rPr>
          </w:rPrChange>
        </w:rPr>
        <w:t>https://doi.org/10.1038/s41586-020-03039-0</w:t>
      </w:r>
      <w:r w:rsidR="00000000" w:rsidRPr="000A154B">
        <w:rPr>
          <w:rStyle w:val="Hyperlink"/>
          <w:rFonts w:ascii="Arial" w:hAnsi="Arial" w:cs="Arial"/>
          <w:noProof/>
          <w:rPrChange w:id="747" w:author="luis mijangos" w:date="2023-07-28T14:37:00Z">
            <w:rPr>
              <w:rStyle w:val="Hyperlink"/>
              <w:noProof/>
            </w:rPr>
          </w:rPrChange>
        </w:rPr>
        <w:fldChar w:fldCharType="end"/>
      </w:r>
      <w:r w:rsidRPr="000A154B">
        <w:rPr>
          <w:rFonts w:ascii="Arial" w:hAnsi="Arial" w:cs="Arial"/>
          <w:noProof/>
          <w:rPrChange w:id="748" w:author="luis mijangos" w:date="2023-07-28T14:37:00Z">
            <w:rPr>
              <w:noProof/>
            </w:rPr>
          </w:rPrChange>
        </w:rPr>
        <w:t xml:space="preserve"> </w:t>
      </w:r>
    </w:p>
    <w:p w14:paraId="591E312C" w14:textId="4B1B4A48" w:rsidR="00E67CF4" w:rsidRPr="000A154B" w:rsidRDefault="00530F20" w:rsidP="000A154B">
      <w:pPr>
        <w:pStyle w:val="ListParagraph"/>
        <w:numPr>
          <w:ilvl w:val="1"/>
          <w:numId w:val="1"/>
        </w:numPr>
        <w:snapToGrid w:val="0"/>
        <w:spacing w:before="100" w:beforeAutospacing="1" w:after="100" w:afterAutospacing="1"/>
        <w:contextualSpacing w:val="0"/>
        <w:jc w:val="both"/>
        <w:rPr>
          <w:rFonts w:ascii="Arial" w:hAnsi="Arial" w:cs="Arial"/>
        </w:rPr>
        <w:pPrChange w:id="749" w:author="luis mijangos" w:date="2023-07-28T14:38:00Z">
          <w:pPr>
            <w:pStyle w:val="ListParagraph"/>
            <w:numPr>
              <w:ilvl w:val="1"/>
              <w:numId w:val="1"/>
            </w:numPr>
            <w:ind w:left="1440" w:hanging="360"/>
          </w:pPr>
        </w:pPrChange>
      </w:pPr>
      <w:r w:rsidRPr="000A154B">
        <w:rPr>
          <w:rFonts w:ascii="Arial" w:hAnsi="Arial" w:cs="Arial"/>
        </w:rPr>
        <w:fldChar w:fldCharType="end"/>
      </w:r>
    </w:p>
    <w:sectPr w:rsidR="00E67CF4" w:rsidRPr="000A15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uis mijangos" w:date="2023-07-27T05:58:00Z" w:initials="lm">
    <w:p w14:paraId="58FF3B5B" w14:textId="5D4BBAA6" w:rsidR="000B6D9E" w:rsidRDefault="000B6D9E" w:rsidP="007C16F9">
      <w:r>
        <w:rPr>
          <w:rStyle w:val="CommentReference"/>
        </w:rPr>
        <w:annotationRef/>
      </w:r>
      <w:r>
        <w:rPr>
          <w:sz w:val="20"/>
          <w:szCs w:val="20"/>
        </w:rPr>
        <w:t>use the same term across all the ms. either variation or diversity</w:t>
      </w:r>
    </w:p>
  </w:comment>
  <w:comment w:id="11" w:author="luis mijangos" w:date="2023-07-27T05:21:00Z" w:initials="lm">
    <w:p w14:paraId="62BF7EA5" w14:textId="44A95E8F" w:rsidR="003C6174" w:rsidRDefault="003C6174" w:rsidP="00294C3E">
      <w:r>
        <w:rPr>
          <w:rStyle w:val="CommentReference"/>
        </w:rPr>
        <w:annotationRef/>
      </w:r>
      <w:r>
        <w:rPr>
          <w:sz w:val="20"/>
          <w:szCs w:val="20"/>
        </w:rPr>
        <w:t>scientific names should be italised</w:t>
      </w:r>
    </w:p>
  </w:comment>
  <w:comment w:id="36" w:author="luis mijangos" w:date="2023-07-27T06:01:00Z" w:initials="lm">
    <w:p w14:paraId="40B109F7" w14:textId="77777777" w:rsidR="000B6D9E" w:rsidRDefault="000B6D9E" w:rsidP="00EF0F82">
      <w:r>
        <w:rPr>
          <w:rStyle w:val="CommentReference"/>
        </w:rPr>
        <w:annotationRef/>
      </w:r>
      <w:r>
        <w:rPr>
          <w:sz w:val="20"/>
          <w:szCs w:val="20"/>
        </w:rPr>
        <w:t xml:space="preserve">try to write your abstract following this template https://www.nature.com/documents/nature-summary-paragraph.pdf </w:t>
      </w:r>
    </w:p>
  </w:comment>
  <w:comment w:id="54" w:author="luis mijangos" w:date="2023-07-27T05:54:00Z" w:initials="lm">
    <w:p w14:paraId="05AB70F1" w14:textId="5007F8D6" w:rsidR="000B6D9E" w:rsidRDefault="000B6D9E" w:rsidP="00F06BDC">
      <w:r>
        <w:rPr>
          <w:rStyle w:val="CommentReference"/>
        </w:rPr>
        <w:annotationRef/>
      </w:r>
      <w:r>
        <w:rPr>
          <w:sz w:val="20"/>
          <w:szCs w:val="20"/>
        </w:rPr>
        <w:t>Avoid starting sentences with the word “this” or other similar words. in scientific writing you have to be very specific about what you are referring to, there sould not be space for misinterpretation. for example: This reduction in genetic variationimpact…</w:t>
      </w:r>
    </w:p>
  </w:comment>
  <w:comment w:id="95" w:author="luis mijangos" w:date="2023-07-27T06:15:00Z" w:initials="lm">
    <w:p w14:paraId="6853DB38" w14:textId="77777777" w:rsidR="00F004E1" w:rsidRDefault="00F004E1" w:rsidP="00D47D74">
      <w:r>
        <w:rPr>
          <w:rStyle w:val="CommentReference"/>
        </w:rPr>
        <w:annotationRef/>
      </w:r>
      <w:r>
        <w:rPr>
          <w:sz w:val="20"/>
          <w:szCs w:val="20"/>
        </w:rPr>
        <w:t>comma after however</w:t>
      </w:r>
    </w:p>
  </w:comment>
  <w:comment w:id="97" w:author="luis mijangos" w:date="2023-07-27T06:23:00Z" w:initials="lm">
    <w:p w14:paraId="630A7775" w14:textId="77777777" w:rsidR="00F004E1" w:rsidRDefault="00F004E1" w:rsidP="00575DBA">
      <w:r>
        <w:rPr>
          <w:rStyle w:val="CommentReference"/>
        </w:rPr>
        <w:annotationRef/>
      </w:r>
      <w:r>
        <w:rPr>
          <w:sz w:val="20"/>
          <w:szCs w:val="20"/>
        </w:rPr>
        <w:t>the need for a national level risk assessment it is not because its unique nature. maybe: due to the platypus decreasing population trends, there is a need of a…</w:t>
      </w:r>
    </w:p>
  </w:comment>
  <w:comment w:id="102" w:author="luis mijangos" w:date="2023-07-27T06:59:00Z" w:initials="lm">
    <w:p w14:paraId="0997F019" w14:textId="77777777" w:rsidR="00E32781" w:rsidRDefault="00E32781" w:rsidP="00D33419">
      <w:r>
        <w:rPr>
          <w:rStyle w:val="CommentReference"/>
        </w:rPr>
        <w:annotationRef/>
      </w:r>
      <w:r>
        <w:rPr>
          <w:sz w:val="20"/>
          <w:szCs w:val="20"/>
        </w:rPr>
        <w:t>the word “genome” is usually used to whole genome sequencing. in that study we used reduced representation sequencing. maybe : Previous studies looking into the platypus dispersal using genetic methods…</w:t>
      </w:r>
    </w:p>
  </w:comment>
  <w:comment w:id="104" w:author="luis mijangos" w:date="2023-07-27T07:07:00Z" w:initials="lm">
    <w:p w14:paraId="002A7A80" w14:textId="77777777" w:rsidR="00E32781" w:rsidRDefault="00E32781" w:rsidP="00615B16">
      <w:r>
        <w:rPr>
          <w:rStyle w:val="CommentReference"/>
        </w:rPr>
        <w:annotationRef/>
      </w:r>
      <w:r>
        <w:rPr>
          <w:sz w:val="20"/>
          <w:szCs w:val="20"/>
        </w:rPr>
        <w:t xml:space="preserve">the increasse was in fst, which is a measure of the </w:t>
      </w:r>
      <w:r>
        <w:rPr>
          <w:color w:val="262626"/>
          <w:sz w:val="20"/>
          <w:szCs w:val="20"/>
        </w:rPr>
        <w:t xml:space="preserve">distribution of genetic variation among populations read </w:t>
      </w:r>
      <w:r>
        <w:rPr>
          <w:sz w:val="20"/>
          <w:szCs w:val="20"/>
        </w:rPr>
        <w:t>https://doi.org/10.1038/nrg2611</w:t>
      </w:r>
    </w:p>
  </w:comment>
  <w:comment w:id="106" w:author="luis mijangos" w:date="2023-07-27T06:28:00Z" w:initials="lm">
    <w:p w14:paraId="5C43607E" w14:textId="039926A8" w:rsidR="007433F4" w:rsidRDefault="007433F4" w:rsidP="00E52C8B">
      <w:r>
        <w:rPr>
          <w:rStyle w:val="CommentReference"/>
        </w:rPr>
        <w:annotationRef/>
      </w:r>
      <w:r>
        <w:rPr>
          <w:sz w:val="20"/>
          <w:szCs w:val="20"/>
        </w:rPr>
        <w:t>locations is very ambiguous, maybe: between adjacent rivers</w:t>
      </w:r>
    </w:p>
  </w:comment>
  <w:comment w:id="109" w:author="luis mijangos" w:date="2023-07-27T07:09:00Z" w:initials="lm">
    <w:p w14:paraId="37A23E85" w14:textId="77777777" w:rsidR="003F209F" w:rsidRDefault="003F209F" w:rsidP="00BA45CE">
      <w:r>
        <w:rPr>
          <w:rStyle w:val="CommentReference"/>
        </w:rPr>
        <w:annotationRef/>
      </w:r>
      <w:r>
        <w:rPr>
          <w:sz w:val="20"/>
          <w:szCs w:val="20"/>
        </w:rPr>
        <w:t xml:space="preserve">you need a more specific citation here. </w:t>
      </w:r>
    </w:p>
  </w:comment>
  <w:comment w:id="111" w:author="luis mijangos" w:date="2023-07-27T07:02:00Z" w:initials="lm">
    <w:p w14:paraId="3CD9A821" w14:textId="2CD1E1C7" w:rsidR="00E32781" w:rsidRDefault="00E32781" w:rsidP="00731A14">
      <w:r>
        <w:rPr>
          <w:rStyle w:val="CommentReference"/>
        </w:rPr>
        <w:annotationRef/>
      </w:r>
      <w:r>
        <w:rPr>
          <w:sz w:val="20"/>
          <w:szCs w:val="20"/>
        </w:rPr>
        <w:t xml:space="preserve">you need a more specific citation here. maybe </w:t>
      </w:r>
      <w:r>
        <w:rPr>
          <w:color w:val="000000"/>
          <w:sz w:val="20"/>
          <w:szCs w:val="20"/>
        </w:rPr>
        <w:tab/>
        <w:t>1.</w:t>
      </w:r>
      <w:r>
        <w:rPr>
          <w:color w:val="000000"/>
          <w:sz w:val="20"/>
          <w:szCs w:val="20"/>
        </w:rPr>
        <w:tab/>
        <w:t>Frankham, R. et al. Genetic Management of Fragmented Animal and Plant  Populations (Oxford University Press, 2017).  </w:t>
      </w:r>
    </w:p>
    <w:p w14:paraId="1601A260" w14:textId="77777777" w:rsidR="00E32781" w:rsidRDefault="00E32781" w:rsidP="00731A14"/>
  </w:comment>
  <w:comment w:id="115" w:author="luis mijangos" w:date="2023-07-27T07:15:00Z" w:initials="lm">
    <w:p w14:paraId="78AA43B2" w14:textId="77777777" w:rsidR="003F209F" w:rsidRDefault="003F209F" w:rsidP="004B25A1">
      <w:r>
        <w:rPr>
          <w:rStyle w:val="CommentReference"/>
        </w:rPr>
        <w:annotationRef/>
      </w:r>
      <w:r>
        <w:rPr>
          <w:sz w:val="20"/>
          <w:szCs w:val="20"/>
        </w:rPr>
        <w:t>need to add why interferon genes play a vital role</w:t>
      </w:r>
    </w:p>
  </w:comment>
  <w:comment w:id="156" w:author="luis mijangos" w:date="2023-07-27T07:23:00Z" w:initials="lm">
    <w:p w14:paraId="25E46230" w14:textId="77777777" w:rsidR="00E16B14" w:rsidRDefault="00E16B14" w:rsidP="00E16B14">
      <w:r>
        <w:rPr>
          <w:rStyle w:val="CommentReference"/>
        </w:rPr>
        <w:annotationRef/>
      </w:r>
      <w:r>
        <w:rPr>
          <w:sz w:val="20"/>
          <w:szCs w:val="20"/>
        </w:rPr>
        <w:t>this is the main sentence of the paragraph and therefore it should be the first sentence</w:t>
      </w:r>
    </w:p>
  </w:comment>
  <w:comment w:id="161" w:author="luis mijangos" w:date="2023-07-27T07:25:00Z" w:initials="lm">
    <w:p w14:paraId="70D46C2C" w14:textId="77777777" w:rsidR="00E16B14" w:rsidRDefault="00E16B14" w:rsidP="00BA7241">
      <w:r>
        <w:rPr>
          <w:rStyle w:val="CommentReference"/>
        </w:rPr>
        <w:annotationRef/>
      </w:r>
      <w:r>
        <w:rPr>
          <w:sz w:val="20"/>
          <w:szCs w:val="20"/>
        </w:rPr>
        <w:t>read the fst review paper that i mentioned above to understand what this sentence actually means</w:t>
      </w:r>
    </w:p>
  </w:comment>
  <w:comment w:id="178" w:author="luis mijangos" w:date="2023-07-27T07:23:00Z" w:initials="lm">
    <w:p w14:paraId="567E41AE" w14:textId="3CE938D0" w:rsidR="00E16B14" w:rsidRDefault="00E16B14" w:rsidP="00C116B8">
      <w:r>
        <w:rPr>
          <w:rStyle w:val="CommentReference"/>
        </w:rPr>
        <w:annotationRef/>
      </w:r>
      <w:r>
        <w:rPr>
          <w:sz w:val="20"/>
          <w:szCs w:val="20"/>
        </w:rPr>
        <w:t>this is the main sentence of the paragraph and therefore it should be the first sentence</w:t>
      </w:r>
    </w:p>
  </w:comment>
  <w:comment w:id="231" w:author="luis mijangos" w:date="2023-07-27T08:23:00Z" w:initials="lm">
    <w:p w14:paraId="790FB23E" w14:textId="77777777" w:rsidR="00963EC8" w:rsidRDefault="00D54691" w:rsidP="004F353C">
      <w:r>
        <w:rPr>
          <w:rStyle w:val="CommentReference"/>
        </w:rPr>
        <w:annotationRef/>
      </w:r>
      <w:r w:rsidR="00963EC8">
        <w:rPr>
          <w:sz w:val="20"/>
          <w:szCs w:val="20"/>
        </w:rPr>
        <w:t>We need to describe the bioinformatic pipeline with more detail, i’ll work on this, in the meantime have a look at this repository: https://github.com/mijangos81/pipelines</w:t>
      </w:r>
    </w:p>
  </w:comment>
  <w:comment w:id="274" w:author="luis mijangos" w:date="2023-07-27T08:14:00Z" w:initials="lm">
    <w:p w14:paraId="132F516F" w14:textId="77912147" w:rsidR="00584D2B" w:rsidRDefault="00584D2B" w:rsidP="002713BA">
      <w:r>
        <w:rPr>
          <w:rStyle w:val="CommentReference"/>
        </w:rPr>
        <w:annotationRef/>
      </w:r>
      <w:r>
        <w:rPr>
          <w:sz w:val="20"/>
          <w:szCs w:val="20"/>
        </w:rPr>
        <w:t>IFN information was retrieved from an online service. delete this paragraph.</w:t>
      </w:r>
    </w:p>
  </w:comment>
  <w:comment w:id="281" w:author="luis mijangos" w:date="2023-07-27T08:13:00Z" w:initials="lm">
    <w:p w14:paraId="6096E956" w14:textId="791A26BE" w:rsidR="00584D2B" w:rsidRDefault="00584D2B" w:rsidP="00185960">
      <w:r>
        <w:rPr>
          <w:rStyle w:val="CommentReference"/>
        </w:rPr>
        <w:annotationRef/>
      </w:r>
      <w:r>
        <w:rPr>
          <w:sz w:val="20"/>
          <w:szCs w:val="20"/>
        </w:rPr>
        <w:t xml:space="preserve">methods should include only the information required to reproduce our results and not particular information. this information could go in to the acknowledgment section. </w:t>
      </w:r>
    </w:p>
  </w:comment>
  <w:comment w:id="289" w:author="luis mijangos" w:date="2023-07-27T08:09:00Z" w:initials="lm">
    <w:p w14:paraId="2377D666" w14:textId="0504A77B" w:rsidR="00584D2B" w:rsidRDefault="00584D2B" w:rsidP="0027165C">
      <w:r>
        <w:rPr>
          <w:rStyle w:val="CommentReference"/>
        </w:rPr>
        <w:annotationRef/>
      </w:r>
      <w:r>
        <w:rPr>
          <w:sz w:val="20"/>
          <w:szCs w:val="20"/>
        </w:rPr>
        <w:t>let’s focus in the 26 genomes and 57 genomes first then if we have time we can look at this dataset</w:t>
      </w:r>
    </w:p>
  </w:comment>
  <w:comment w:id="297" w:author="luis mijangos" w:date="2023-07-27T08:24:00Z" w:initials="lm">
    <w:p w14:paraId="3ADB2E53" w14:textId="77777777" w:rsidR="00D54691" w:rsidRDefault="00D54691" w:rsidP="0026085B">
      <w:r>
        <w:rPr>
          <w:rStyle w:val="CommentReference"/>
        </w:rPr>
        <w:annotationRef/>
      </w:r>
      <w:r>
        <w:rPr>
          <w:sz w:val="20"/>
          <w:szCs w:val="20"/>
        </w:rPr>
        <w:t>as we are describing the bioinformatic pipeline this paragraph is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FF3B5B" w15:done="0"/>
  <w15:commentEx w15:paraId="62BF7EA5" w15:done="0"/>
  <w15:commentEx w15:paraId="40B109F7" w15:done="0"/>
  <w15:commentEx w15:paraId="05AB70F1" w15:done="0"/>
  <w15:commentEx w15:paraId="6853DB38" w15:done="0"/>
  <w15:commentEx w15:paraId="630A7775" w15:done="0"/>
  <w15:commentEx w15:paraId="0997F019" w15:done="0"/>
  <w15:commentEx w15:paraId="002A7A80" w15:done="0"/>
  <w15:commentEx w15:paraId="5C43607E" w15:done="0"/>
  <w15:commentEx w15:paraId="37A23E85" w15:done="0"/>
  <w15:commentEx w15:paraId="1601A260" w15:done="0"/>
  <w15:commentEx w15:paraId="78AA43B2" w15:done="0"/>
  <w15:commentEx w15:paraId="25E46230" w15:done="0"/>
  <w15:commentEx w15:paraId="70D46C2C" w15:done="0"/>
  <w15:commentEx w15:paraId="567E41AE" w15:done="0"/>
  <w15:commentEx w15:paraId="790FB23E" w15:done="0"/>
  <w15:commentEx w15:paraId="132F516F" w15:done="0"/>
  <w15:commentEx w15:paraId="6096E956" w15:done="0"/>
  <w15:commentEx w15:paraId="2377D666" w15:done="0"/>
  <w15:commentEx w15:paraId="3ADB2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861F" w16cex:dateUtc="2023-07-26T19:58:00Z"/>
  <w16cex:commentExtensible w16cex:durableId="286C7D63" w16cex:dateUtc="2023-07-26T19:21:00Z"/>
  <w16cex:commentExtensible w16cex:durableId="286C86D4" w16cex:dateUtc="2023-07-26T20:01:00Z"/>
  <w16cex:commentExtensible w16cex:durableId="286C84F8" w16cex:dateUtc="2023-07-26T19:54:00Z"/>
  <w16cex:commentExtensible w16cex:durableId="286C8A0F" w16cex:dateUtc="2023-07-26T20:15:00Z"/>
  <w16cex:commentExtensible w16cex:durableId="286C8BDC" w16cex:dateUtc="2023-07-26T20:23:00Z"/>
  <w16cex:commentExtensible w16cex:durableId="286C946B" w16cex:dateUtc="2023-07-26T20:59:00Z"/>
  <w16cex:commentExtensible w16cex:durableId="286C9649" w16cex:dateUtc="2023-07-26T21:07:00Z"/>
  <w16cex:commentExtensible w16cex:durableId="286C8CFC" w16cex:dateUtc="2023-07-26T20:28:00Z"/>
  <w16cex:commentExtensible w16cex:durableId="286C96C4" w16cex:dateUtc="2023-07-26T21:09:00Z"/>
  <w16cex:commentExtensible w16cex:durableId="286C951E" w16cex:dateUtc="2023-07-26T21:02:00Z"/>
  <w16cex:commentExtensible w16cex:durableId="286C9810" w16cex:dateUtc="2023-07-26T21:15:00Z"/>
  <w16cex:commentExtensible w16cex:durableId="286C9A05" w16cex:dateUtc="2023-07-26T21:23:00Z"/>
  <w16cex:commentExtensible w16cex:durableId="286C9A4F" w16cex:dateUtc="2023-07-26T21:25:00Z"/>
  <w16cex:commentExtensible w16cex:durableId="286C99FC" w16cex:dateUtc="2023-07-26T21:23:00Z"/>
  <w16cex:commentExtensible w16cex:durableId="286CA803" w16cex:dateUtc="2023-07-26T22:23:00Z"/>
  <w16cex:commentExtensible w16cex:durableId="286CA602" w16cex:dateUtc="2023-07-26T22:14:00Z"/>
  <w16cex:commentExtensible w16cex:durableId="286CA593" w16cex:dateUtc="2023-07-26T22:13:00Z"/>
  <w16cex:commentExtensible w16cex:durableId="286CA4D1" w16cex:dateUtc="2023-07-26T22:09:00Z"/>
  <w16cex:commentExtensible w16cex:durableId="286CA84A" w16cex:dateUtc="2023-07-26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FF3B5B" w16cid:durableId="286C861F"/>
  <w16cid:commentId w16cid:paraId="62BF7EA5" w16cid:durableId="286C7D63"/>
  <w16cid:commentId w16cid:paraId="40B109F7" w16cid:durableId="286C86D4"/>
  <w16cid:commentId w16cid:paraId="05AB70F1" w16cid:durableId="286C84F8"/>
  <w16cid:commentId w16cid:paraId="6853DB38" w16cid:durableId="286C8A0F"/>
  <w16cid:commentId w16cid:paraId="630A7775" w16cid:durableId="286C8BDC"/>
  <w16cid:commentId w16cid:paraId="0997F019" w16cid:durableId="286C946B"/>
  <w16cid:commentId w16cid:paraId="002A7A80" w16cid:durableId="286C9649"/>
  <w16cid:commentId w16cid:paraId="5C43607E" w16cid:durableId="286C8CFC"/>
  <w16cid:commentId w16cid:paraId="37A23E85" w16cid:durableId="286C96C4"/>
  <w16cid:commentId w16cid:paraId="1601A260" w16cid:durableId="286C951E"/>
  <w16cid:commentId w16cid:paraId="78AA43B2" w16cid:durableId="286C9810"/>
  <w16cid:commentId w16cid:paraId="25E46230" w16cid:durableId="286C9A05"/>
  <w16cid:commentId w16cid:paraId="70D46C2C" w16cid:durableId="286C9A4F"/>
  <w16cid:commentId w16cid:paraId="567E41AE" w16cid:durableId="286C99FC"/>
  <w16cid:commentId w16cid:paraId="790FB23E" w16cid:durableId="286CA803"/>
  <w16cid:commentId w16cid:paraId="132F516F" w16cid:durableId="286CA602"/>
  <w16cid:commentId w16cid:paraId="6096E956" w16cid:durableId="286CA593"/>
  <w16cid:commentId w16cid:paraId="2377D666" w16cid:durableId="286CA4D1"/>
  <w16cid:commentId w16cid:paraId="3ADB2E53" w16cid:durableId="286CA8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00B"/>
    <w:multiLevelType w:val="hybridMultilevel"/>
    <w:tmpl w:val="343C41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410E0"/>
    <w:multiLevelType w:val="hybridMultilevel"/>
    <w:tmpl w:val="0F101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0C4B4D"/>
    <w:multiLevelType w:val="hybridMultilevel"/>
    <w:tmpl w:val="3ECA5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B63276"/>
    <w:multiLevelType w:val="hybridMultilevel"/>
    <w:tmpl w:val="404AD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35C40"/>
    <w:multiLevelType w:val="hybridMultilevel"/>
    <w:tmpl w:val="B330EBDC"/>
    <w:lvl w:ilvl="0" w:tplc="1F4ADD34">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9615D"/>
    <w:multiLevelType w:val="hybridMultilevel"/>
    <w:tmpl w:val="A17210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081013"/>
    <w:multiLevelType w:val="hybridMultilevel"/>
    <w:tmpl w:val="6A74800C"/>
    <w:lvl w:ilvl="0" w:tplc="C13A51B8">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486C76"/>
    <w:multiLevelType w:val="hybridMultilevel"/>
    <w:tmpl w:val="7AF81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98744C"/>
    <w:multiLevelType w:val="hybridMultilevel"/>
    <w:tmpl w:val="AADAD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03040"/>
    <w:multiLevelType w:val="hybridMultilevel"/>
    <w:tmpl w:val="B4F24EA8"/>
    <w:lvl w:ilvl="0" w:tplc="84D2E1D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780136">
    <w:abstractNumId w:val="4"/>
  </w:num>
  <w:num w:numId="2" w16cid:durableId="963459148">
    <w:abstractNumId w:val="1"/>
  </w:num>
  <w:num w:numId="3" w16cid:durableId="1536965088">
    <w:abstractNumId w:val="2"/>
  </w:num>
  <w:num w:numId="4" w16cid:durableId="648291555">
    <w:abstractNumId w:val="5"/>
  </w:num>
  <w:num w:numId="5" w16cid:durableId="325475619">
    <w:abstractNumId w:val="6"/>
  </w:num>
  <w:num w:numId="6" w16cid:durableId="1761103191">
    <w:abstractNumId w:val="9"/>
  </w:num>
  <w:num w:numId="7" w16cid:durableId="444154799">
    <w:abstractNumId w:val="8"/>
  </w:num>
  <w:num w:numId="8" w16cid:durableId="1474441376">
    <w:abstractNumId w:val="7"/>
  </w:num>
  <w:num w:numId="9" w16cid:durableId="944843491">
    <w:abstractNumId w:val="3"/>
  </w:num>
  <w:num w:numId="10" w16cid:durableId="10369261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mijangos">
    <w15:presenceInfo w15:providerId="Windows Live" w15:userId="54298b9da80ac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F3B1E"/>
    <w:rsid w:val="0002596E"/>
    <w:rsid w:val="000441F6"/>
    <w:rsid w:val="00085ECC"/>
    <w:rsid w:val="00087949"/>
    <w:rsid w:val="000A154B"/>
    <w:rsid w:val="000A1D31"/>
    <w:rsid w:val="000A79BA"/>
    <w:rsid w:val="000B03F2"/>
    <w:rsid w:val="000B6D9E"/>
    <w:rsid w:val="000D7917"/>
    <w:rsid w:val="000E1DF5"/>
    <w:rsid w:val="000F01CE"/>
    <w:rsid w:val="00106764"/>
    <w:rsid w:val="00115ACF"/>
    <w:rsid w:val="001732B0"/>
    <w:rsid w:val="001734FF"/>
    <w:rsid w:val="00176B76"/>
    <w:rsid w:val="001B47A0"/>
    <w:rsid w:val="001D5EA3"/>
    <w:rsid w:val="001F0F33"/>
    <w:rsid w:val="001F1B8F"/>
    <w:rsid w:val="002076DF"/>
    <w:rsid w:val="00210A17"/>
    <w:rsid w:val="0021690B"/>
    <w:rsid w:val="00235220"/>
    <w:rsid w:val="002522A8"/>
    <w:rsid w:val="002533CD"/>
    <w:rsid w:val="002A14DB"/>
    <w:rsid w:val="002B083B"/>
    <w:rsid w:val="002B3156"/>
    <w:rsid w:val="002F5D60"/>
    <w:rsid w:val="002F778C"/>
    <w:rsid w:val="003148F0"/>
    <w:rsid w:val="0032494C"/>
    <w:rsid w:val="00330566"/>
    <w:rsid w:val="00355174"/>
    <w:rsid w:val="0035555E"/>
    <w:rsid w:val="0036348D"/>
    <w:rsid w:val="003A5C24"/>
    <w:rsid w:val="003C6174"/>
    <w:rsid w:val="003E784B"/>
    <w:rsid w:val="003F209F"/>
    <w:rsid w:val="00443366"/>
    <w:rsid w:val="00444AFA"/>
    <w:rsid w:val="00453E7A"/>
    <w:rsid w:val="00455384"/>
    <w:rsid w:val="004A4907"/>
    <w:rsid w:val="004B253A"/>
    <w:rsid w:val="004C1819"/>
    <w:rsid w:val="004E4F4A"/>
    <w:rsid w:val="004F1C76"/>
    <w:rsid w:val="004F7B8D"/>
    <w:rsid w:val="00515528"/>
    <w:rsid w:val="00530F20"/>
    <w:rsid w:val="00535E3E"/>
    <w:rsid w:val="005371D0"/>
    <w:rsid w:val="00556B96"/>
    <w:rsid w:val="00557D56"/>
    <w:rsid w:val="00557DED"/>
    <w:rsid w:val="00557F93"/>
    <w:rsid w:val="00584D2B"/>
    <w:rsid w:val="005C76B5"/>
    <w:rsid w:val="005C7DDB"/>
    <w:rsid w:val="005D34AA"/>
    <w:rsid w:val="005D4523"/>
    <w:rsid w:val="005E1E6B"/>
    <w:rsid w:val="005F3246"/>
    <w:rsid w:val="0060156E"/>
    <w:rsid w:val="006336E7"/>
    <w:rsid w:val="00641915"/>
    <w:rsid w:val="00641BBC"/>
    <w:rsid w:val="00661995"/>
    <w:rsid w:val="0066431B"/>
    <w:rsid w:val="00673010"/>
    <w:rsid w:val="0067446A"/>
    <w:rsid w:val="00680482"/>
    <w:rsid w:val="0069184E"/>
    <w:rsid w:val="006B5360"/>
    <w:rsid w:val="006B721D"/>
    <w:rsid w:val="006F0D09"/>
    <w:rsid w:val="006F3B1E"/>
    <w:rsid w:val="00711442"/>
    <w:rsid w:val="0071300D"/>
    <w:rsid w:val="007433F4"/>
    <w:rsid w:val="00755AAC"/>
    <w:rsid w:val="007602B0"/>
    <w:rsid w:val="00777734"/>
    <w:rsid w:val="007C6C14"/>
    <w:rsid w:val="007D56B6"/>
    <w:rsid w:val="007F0379"/>
    <w:rsid w:val="0080547F"/>
    <w:rsid w:val="008106CB"/>
    <w:rsid w:val="008137F0"/>
    <w:rsid w:val="00816D23"/>
    <w:rsid w:val="00821741"/>
    <w:rsid w:val="008349C3"/>
    <w:rsid w:val="008703B0"/>
    <w:rsid w:val="00871DCE"/>
    <w:rsid w:val="008944D9"/>
    <w:rsid w:val="008962F9"/>
    <w:rsid w:val="008A013D"/>
    <w:rsid w:val="008F408D"/>
    <w:rsid w:val="0090480B"/>
    <w:rsid w:val="00906CDA"/>
    <w:rsid w:val="00924603"/>
    <w:rsid w:val="00932839"/>
    <w:rsid w:val="00932E7F"/>
    <w:rsid w:val="00956CB8"/>
    <w:rsid w:val="00963A04"/>
    <w:rsid w:val="00963EC8"/>
    <w:rsid w:val="00983BF6"/>
    <w:rsid w:val="00991F7A"/>
    <w:rsid w:val="009A160E"/>
    <w:rsid w:val="009B0E9A"/>
    <w:rsid w:val="009D724F"/>
    <w:rsid w:val="009F634C"/>
    <w:rsid w:val="00A0288F"/>
    <w:rsid w:val="00A038E1"/>
    <w:rsid w:val="00A111DE"/>
    <w:rsid w:val="00A4581B"/>
    <w:rsid w:val="00A64C44"/>
    <w:rsid w:val="00A759E5"/>
    <w:rsid w:val="00A83EBF"/>
    <w:rsid w:val="00A90342"/>
    <w:rsid w:val="00AC4FD2"/>
    <w:rsid w:val="00AD6D53"/>
    <w:rsid w:val="00B26C75"/>
    <w:rsid w:val="00B31429"/>
    <w:rsid w:val="00B314E3"/>
    <w:rsid w:val="00B50349"/>
    <w:rsid w:val="00B53125"/>
    <w:rsid w:val="00B54503"/>
    <w:rsid w:val="00B81CD7"/>
    <w:rsid w:val="00B85324"/>
    <w:rsid w:val="00BA2BDB"/>
    <w:rsid w:val="00BE30E6"/>
    <w:rsid w:val="00BF2E3D"/>
    <w:rsid w:val="00C0022E"/>
    <w:rsid w:val="00C058B1"/>
    <w:rsid w:val="00C05DDB"/>
    <w:rsid w:val="00C1439D"/>
    <w:rsid w:val="00C148E2"/>
    <w:rsid w:val="00C24D6F"/>
    <w:rsid w:val="00C34E9D"/>
    <w:rsid w:val="00C35E27"/>
    <w:rsid w:val="00C36603"/>
    <w:rsid w:val="00C7032C"/>
    <w:rsid w:val="00C75689"/>
    <w:rsid w:val="00CA2A2F"/>
    <w:rsid w:val="00CC782B"/>
    <w:rsid w:val="00CD1642"/>
    <w:rsid w:val="00D100FA"/>
    <w:rsid w:val="00D123F7"/>
    <w:rsid w:val="00D169D8"/>
    <w:rsid w:val="00D23D1E"/>
    <w:rsid w:val="00D3032D"/>
    <w:rsid w:val="00D5122D"/>
    <w:rsid w:val="00D53060"/>
    <w:rsid w:val="00D54691"/>
    <w:rsid w:val="00D80562"/>
    <w:rsid w:val="00D82713"/>
    <w:rsid w:val="00D83F19"/>
    <w:rsid w:val="00D97096"/>
    <w:rsid w:val="00DA7BEC"/>
    <w:rsid w:val="00DB2C58"/>
    <w:rsid w:val="00DC36F5"/>
    <w:rsid w:val="00DE2BC8"/>
    <w:rsid w:val="00DF4748"/>
    <w:rsid w:val="00E10ECE"/>
    <w:rsid w:val="00E16B14"/>
    <w:rsid w:val="00E271CF"/>
    <w:rsid w:val="00E32781"/>
    <w:rsid w:val="00E32E59"/>
    <w:rsid w:val="00E41951"/>
    <w:rsid w:val="00E54087"/>
    <w:rsid w:val="00E61770"/>
    <w:rsid w:val="00E67CF4"/>
    <w:rsid w:val="00E75849"/>
    <w:rsid w:val="00E925D8"/>
    <w:rsid w:val="00EA1C27"/>
    <w:rsid w:val="00EC414B"/>
    <w:rsid w:val="00ED1618"/>
    <w:rsid w:val="00ED2EB1"/>
    <w:rsid w:val="00ED48AD"/>
    <w:rsid w:val="00EF4AC4"/>
    <w:rsid w:val="00F004E1"/>
    <w:rsid w:val="00F16D43"/>
    <w:rsid w:val="00F51C89"/>
    <w:rsid w:val="00F717DD"/>
    <w:rsid w:val="00F86404"/>
    <w:rsid w:val="00F91864"/>
    <w:rsid w:val="00F94438"/>
    <w:rsid w:val="00FB49A8"/>
    <w:rsid w:val="00FB54A8"/>
    <w:rsid w:val="00FC228F"/>
    <w:rsid w:val="00FC5551"/>
    <w:rsid w:val="00FC556A"/>
    <w:rsid w:val="00FC66B0"/>
    <w:rsid w:val="00FD4814"/>
    <w:rsid w:val="00FF0626"/>
    <w:rsid w:val="00FF4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3EDD"/>
  <w15:chartTrackingRefBased/>
  <w15:docId w15:val="{B44D74DB-3DA4-9E4F-8656-D31415CF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B1E"/>
    <w:pPr>
      <w:ind w:left="720"/>
      <w:contextualSpacing/>
    </w:pPr>
  </w:style>
  <w:style w:type="paragraph" w:customStyle="1" w:styleId="EndNoteBibliographyTitle">
    <w:name w:val="EndNote Bibliography Title"/>
    <w:basedOn w:val="Normal"/>
    <w:link w:val="EndNoteBibliographyTitleChar"/>
    <w:rsid w:val="00530F20"/>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530F20"/>
    <w:rPr>
      <w:rFonts w:ascii="Calibri" w:hAnsi="Calibri" w:cs="Calibri"/>
      <w:lang w:val="en-US"/>
    </w:rPr>
  </w:style>
  <w:style w:type="paragraph" w:customStyle="1" w:styleId="EndNoteBibliography">
    <w:name w:val="EndNote Bibliography"/>
    <w:basedOn w:val="Normal"/>
    <w:link w:val="EndNoteBibliographyChar"/>
    <w:rsid w:val="00530F20"/>
    <w:rPr>
      <w:rFonts w:ascii="Calibri" w:hAnsi="Calibri" w:cs="Calibri"/>
      <w:lang w:val="en-US"/>
    </w:rPr>
  </w:style>
  <w:style w:type="character" w:customStyle="1" w:styleId="EndNoteBibliographyChar">
    <w:name w:val="EndNote Bibliography Char"/>
    <w:basedOn w:val="DefaultParagraphFont"/>
    <w:link w:val="EndNoteBibliography"/>
    <w:rsid w:val="00530F20"/>
    <w:rPr>
      <w:rFonts w:ascii="Calibri" w:hAnsi="Calibri" w:cs="Calibri"/>
      <w:lang w:val="en-US"/>
    </w:rPr>
  </w:style>
  <w:style w:type="character" w:styleId="Hyperlink">
    <w:name w:val="Hyperlink"/>
    <w:basedOn w:val="DefaultParagraphFont"/>
    <w:uiPriority w:val="99"/>
    <w:unhideWhenUsed/>
    <w:rsid w:val="00530F20"/>
    <w:rPr>
      <w:color w:val="0563C1" w:themeColor="hyperlink"/>
      <w:u w:val="single"/>
    </w:rPr>
  </w:style>
  <w:style w:type="character" w:styleId="UnresolvedMention">
    <w:name w:val="Unresolved Mention"/>
    <w:basedOn w:val="DefaultParagraphFont"/>
    <w:uiPriority w:val="99"/>
    <w:semiHidden/>
    <w:unhideWhenUsed/>
    <w:rsid w:val="00530F20"/>
    <w:rPr>
      <w:color w:val="605E5C"/>
      <w:shd w:val="clear" w:color="auto" w:fill="E1DFDD"/>
    </w:rPr>
  </w:style>
  <w:style w:type="paragraph" w:styleId="NormalWeb">
    <w:name w:val="Normal (Web)"/>
    <w:basedOn w:val="Normal"/>
    <w:uiPriority w:val="99"/>
    <w:semiHidden/>
    <w:unhideWhenUsed/>
    <w:rsid w:val="00530F2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textlayer--absolute">
    <w:name w:val="textlayer--absolute"/>
    <w:basedOn w:val="DefaultParagraphFont"/>
    <w:rsid w:val="00EA1C27"/>
  </w:style>
  <w:style w:type="paragraph" w:styleId="Revision">
    <w:name w:val="Revision"/>
    <w:hidden/>
    <w:uiPriority w:val="99"/>
    <w:semiHidden/>
    <w:rsid w:val="003C6174"/>
  </w:style>
  <w:style w:type="character" w:styleId="CommentReference">
    <w:name w:val="annotation reference"/>
    <w:basedOn w:val="DefaultParagraphFont"/>
    <w:uiPriority w:val="99"/>
    <w:semiHidden/>
    <w:unhideWhenUsed/>
    <w:rsid w:val="003C6174"/>
    <w:rPr>
      <w:sz w:val="16"/>
      <w:szCs w:val="16"/>
    </w:rPr>
  </w:style>
  <w:style w:type="paragraph" w:styleId="CommentText">
    <w:name w:val="annotation text"/>
    <w:basedOn w:val="Normal"/>
    <w:link w:val="CommentTextChar"/>
    <w:uiPriority w:val="99"/>
    <w:semiHidden/>
    <w:unhideWhenUsed/>
    <w:rsid w:val="003C6174"/>
    <w:rPr>
      <w:sz w:val="20"/>
      <w:szCs w:val="20"/>
    </w:rPr>
  </w:style>
  <w:style w:type="character" w:customStyle="1" w:styleId="CommentTextChar">
    <w:name w:val="Comment Text Char"/>
    <w:basedOn w:val="DefaultParagraphFont"/>
    <w:link w:val="CommentText"/>
    <w:uiPriority w:val="99"/>
    <w:semiHidden/>
    <w:rsid w:val="003C6174"/>
    <w:rPr>
      <w:sz w:val="20"/>
      <w:szCs w:val="20"/>
    </w:rPr>
  </w:style>
  <w:style w:type="paragraph" w:styleId="CommentSubject">
    <w:name w:val="annotation subject"/>
    <w:basedOn w:val="CommentText"/>
    <w:next w:val="CommentText"/>
    <w:link w:val="CommentSubjectChar"/>
    <w:uiPriority w:val="99"/>
    <w:semiHidden/>
    <w:unhideWhenUsed/>
    <w:rsid w:val="003C6174"/>
    <w:rPr>
      <w:b/>
      <w:bCs/>
    </w:rPr>
  </w:style>
  <w:style w:type="character" w:customStyle="1" w:styleId="CommentSubjectChar">
    <w:name w:val="Comment Subject Char"/>
    <w:basedOn w:val="CommentTextChar"/>
    <w:link w:val="CommentSubject"/>
    <w:uiPriority w:val="99"/>
    <w:semiHidden/>
    <w:rsid w:val="003C6174"/>
    <w:rPr>
      <w:b/>
      <w:bCs/>
      <w:sz w:val="20"/>
      <w:szCs w:val="20"/>
    </w:rPr>
  </w:style>
  <w:style w:type="character" w:styleId="FollowedHyperlink">
    <w:name w:val="FollowedHyperlink"/>
    <w:basedOn w:val="DefaultParagraphFont"/>
    <w:uiPriority w:val="99"/>
    <w:semiHidden/>
    <w:unhideWhenUsed/>
    <w:rsid w:val="00F71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0718">
      <w:bodyDiv w:val="1"/>
      <w:marLeft w:val="0"/>
      <w:marRight w:val="0"/>
      <w:marTop w:val="0"/>
      <w:marBottom w:val="0"/>
      <w:divBdr>
        <w:top w:val="none" w:sz="0" w:space="0" w:color="auto"/>
        <w:left w:val="none" w:sz="0" w:space="0" w:color="auto"/>
        <w:bottom w:val="none" w:sz="0" w:space="0" w:color="auto"/>
        <w:right w:val="none" w:sz="0" w:space="0" w:color="auto"/>
      </w:divBdr>
      <w:divsChild>
        <w:div w:id="1226140089">
          <w:marLeft w:val="0"/>
          <w:marRight w:val="0"/>
          <w:marTop w:val="0"/>
          <w:marBottom w:val="0"/>
          <w:divBdr>
            <w:top w:val="none" w:sz="0" w:space="0" w:color="auto"/>
            <w:left w:val="none" w:sz="0" w:space="0" w:color="auto"/>
            <w:bottom w:val="none" w:sz="0" w:space="0" w:color="auto"/>
            <w:right w:val="none" w:sz="0" w:space="0" w:color="auto"/>
          </w:divBdr>
          <w:divsChild>
            <w:div w:id="10626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5845">
      <w:bodyDiv w:val="1"/>
      <w:marLeft w:val="0"/>
      <w:marRight w:val="0"/>
      <w:marTop w:val="0"/>
      <w:marBottom w:val="0"/>
      <w:divBdr>
        <w:top w:val="none" w:sz="0" w:space="0" w:color="auto"/>
        <w:left w:val="none" w:sz="0" w:space="0" w:color="auto"/>
        <w:bottom w:val="none" w:sz="0" w:space="0" w:color="auto"/>
        <w:right w:val="none" w:sz="0" w:space="0" w:color="auto"/>
      </w:divBdr>
      <w:divsChild>
        <w:div w:id="1251160115">
          <w:marLeft w:val="0"/>
          <w:marRight w:val="0"/>
          <w:marTop w:val="0"/>
          <w:marBottom w:val="0"/>
          <w:divBdr>
            <w:top w:val="none" w:sz="0" w:space="0" w:color="auto"/>
            <w:left w:val="none" w:sz="0" w:space="0" w:color="auto"/>
            <w:bottom w:val="none" w:sz="0" w:space="0" w:color="auto"/>
            <w:right w:val="none" w:sz="0" w:space="0" w:color="auto"/>
          </w:divBdr>
          <w:divsChild>
            <w:div w:id="20043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7287">
      <w:bodyDiv w:val="1"/>
      <w:marLeft w:val="0"/>
      <w:marRight w:val="0"/>
      <w:marTop w:val="0"/>
      <w:marBottom w:val="0"/>
      <w:divBdr>
        <w:top w:val="none" w:sz="0" w:space="0" w:color="auto"/>
        <w:left w:val="none" w:sz="0" w:space="0" w:color="auto"/>
        <w:bottom w:val="none" w:sz="0" w:space="0" w:color="auto"/>
        <w:right w:val="none" w:sz="0" w:space="0" w:color="auto"/>
      </w:divBdr>
      <w:divsChild>
        <w:div w:id="1905068788">
          <w:marLeft w:val="0"/>
          <w:marRight w:val="0"/>
          <w:marTop w:val="0"/>
          <w:marBottom w:val="0"/>
          <w:divBdr>
            <w:top w:val="none" w:sz="0" w:space="0" w:color="auto"/>
            <w:left w:val="none" w:sz="0" w:space="0" w:color="auto"/>
            <w:bottom w:val="none" w:sz="0" w:space="0" w:color="auto"/>
            <w:right w:val="none" w:sz="0" w:space="0" w:color="auto"/>
          </w:divBdr>
          <w:divsChild>
            <w:div w:id="18428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1787">
      <w:bodyDiv w:val="1"/>
      <w:marLeft w:val="0"/>
      <w:marRight w:val="0"/>
      <w:marTop w:val="0"/>
      <w:marBottom w:val="0"/>
      <w:divBdr>
        <w:top w:val="none" w:sz="0" w:space="0" w:color="auto"/>
        <w:left w:val="none" w:sz="0" w:space="0" w:color="auto"/>
        <w:bottom w:val="none" w:sz="0" w:space="0" w:color="auto"/>
        <w:right w:val="none" w:sz="0" w:space="0" w:color="auto"/>
      </w:divBdr>
      <w:divsChild>
        <w:div w:id="1040085075">
          <w:marLeft w:val="0"/>
          <w:marRight w:val="0"/>
          <w:marTop w:val="0"/>
          <w:marBottom w:val="0"/>
          <w:divBdr>
            <w:top w:val="none" w:sz="0" w:space="0" w:color="auto"/>
            <w:left w:val="none" w:sz="0" w:space="0" w:color="auto"/>
            <w:bottom w:val="none" w:sz="0" w:space="0" w:color="auto"/>
            <w:right w:val="none" w:sz="0" w:space="0" w:color="auto"/>
          </w:divBdr>
          <w:divsChild>
            <w:div w:id="1489320549">
              <w:marLeft w:val="0"/>
              <w:marRight w:val="0"/>
              <w:marTop w:val="0"/>
              <w:marBottom w:val="0"/>
              <w:divBdr>
                <w:top w:val="none" w:sz="0" w:space="0" w:color="auto"/>
                <w:left w:val="none" w:sz="0" w:space="0" w:color="auto"/>
                <w:bottom w:val="none" w:sz="0" w:space="0" w:color="auto"/>
                <w:right w:val="none" w:sz="0" w:space="0" w:color="auto"/>
              </w:divBdr>
              <w:divsChild>
                <w:div w:id="5684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38313">
      <w:bodyDiv w:val="1"/>
      <w:marLeft w:val="0"/>
      <w:marRight w:val="0"/>
      <w:marTop w:val="0"/>
      <w:marBottom w:val="0"/>
      <w:divBdr>
        <w:top w:val="none" w:sz="0" w:space="0" w:color="auto"/>
        <w:left w:val="none" w:sz="0" w:space="0" w:color="auto"/>
        <w:bottom w:val="none" w:sz="0" w:space="0" w:color="auto"/>
        <w:right w:val="none" w:sz="0" w:space="0" w:color="auto"/>
      </w:divBdr>
      <w:divsChild>
        <w:div w:id="1398355620">
          <w:marLeft w:val="0"/>
          <w:marRight w:val="0"/>
          <w:marTop w:val="0"/>
          <w:marBottom w:val="0"/>
          <w:divBdr>
            <w:top w:val="none" w:sz="0" w:space="0" w:color="auto"/>
            <w:left w:val="none" w:sz="0" w:space="0" w:color="auto"/>
            <w:bottom w:val="none" w:sz="0" w:space="0" w:color="auto"/>
            <w:right w:val="none" w:sz="0" w:space="0" w:color="auto"/>
          </w:divBdr>
          <w:divsChild>
            <w:div w:id="1491285495">
              <w:marLeft w:val="0"/>
              <w:marRight w:val="0"/>
              <w:marTop w:val="0"/>
              <w:marBottom w:val="0"/>
              <w:divBdr>
                <w:top w:val="none" w:sz="0" w:space="0" w:color="auto"/>
                <w:left w:val="none" w:sz="0" w:space="0" w:color="auto"/>
                <w:bottom w:val="none" w:sz="0" w:space="0" w:color="auto"/>
                <w:right w:val="none" w:sz="0" w:space="0" w:color="auto"/>
              </w:divBdr>
              <w:divsChild>
                <w:div w:id="543366719">
                  <w:marLeft w:val="0"/>
                  <w:marRight w:val="0"/>
                  <w:marTop w:val="0"/>
                  <w:marBottom w:val="0"/>
                  <w:divBdr>
                    <w:top w:val="none" w:sz="0" w:space="0" w:color="auto"/>
                    <w:left w:val="none" w:sz="0" w:space="0" w:color="auto"/>
                    <w:bottom w:val="none" w:sz="0" w:space="0" w:color="auto"/>
                    <w:right w:val="none" w:sz="0" w:space="0" w:color="auto"/>
                  </w:divBdr>
                  <w:divsChild>
                    <w:div w:id="12315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60179">
      <w:bodyDiv w:val="1"/>
      <w:marLeft w:val="0"/>
      <w:marRight w:val="0"/>
      <w:marTop w:val="0"/>
      <w:marBottom w:val="0"/>
      <w:divBdr>
        <w:top w:val="none" w:sz="0" w:space="0" w:color="auto"/>
        <w:left w:val="none" w:sz="0" w:space="0" w:color="auto"/>
        <w:bottom w:val="none" w:sz="0" w:space="0" w:color="auto"/>
        <w:right w:val="none" w:sz="0" w:space="0" w:color="auto"/>
      </w:divBdr>
      <w:divsChild>
        <w:div w:id="1386685485">
          <w:marLeft w:val="0"/>
          <w:marRight w:val="0"/>
          <w:marTop w:val="0"/>
          <w:marBottom w:val="0"/>
          <w:divBdr>
            <w:top w:val="none" w:sz="0" w:space="0" w:color="auto"/>
            <w:left w:val="none" w:sz="0" w:space="0" w:color="auto"/>
            <w:bottom w:val="none" w:sz="0" w:space="0" w:color="auto"/>
            <w:right w:val="none" w:sz="0" w:space="0" w:color="auto"/>
          </w:divBdr>
          <w:divsChild>
            <w:div w:id="1566834910">
              <w:marLeft w:val="0"/>
              <w:marRight w:val="0"/>
              <w:marTop w:val="0"/>
              <w:marBottom w:val="0"/>
              <w:divBdr>
                <w:top w:val="none" w:sz="0" w:space="0" w:color="auto"/>
                <w:left w:val="none" w:sz="0" w:space="0" w:color="auto"/>
                <w:bottom w:val="none" w:sz="0" w:space="0" w:color="auto"/>
                <w:right w:val="none" w:sz="0" w:space="0" w:color="auto"/>
              </w:divBdr>
              <w:divsChild>
                <w:div w:id="2246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38631">
      <w:bodyDiv w:val="1"/>
      <w:marLeft w:val="0"/>
      <w:marRight w:val="0"/>
      <w:marTop w:val="0"/>
      <w:marBottom w:val="0"/>
      <w:divBdr>
        <w:top w:val="none" w:sz="0" w:space="0" w:color="auto"/>
        <w:left w:val="none" w:sz="0" w:space="0" w:color="auto"/>
        <w:bottom w:val="none" w:sz="0" w:space="0" w:color="auto"/>
        <w:right w:val="none" w:sz="0" w:space="0" w:color="auto"/>
      </w:divBdr>
      <w:divsChild>
        <w:div w:id="997880049">
          <w:marLeft w:val="0"/>
          <w:marRight w:val="0"/>
          <w:marTop w:val="0"/>
          <w:marBottom w:val="0"/>
          <w:divBdr>
            <w:top w:val="none" w:sz="0" w:space="0" w:color="auto"/>
            <w:left w:val="none" w:sz="0" w:space="0" w:color="auto"/>
            <w:bottom w:val="none" w:sz="0" w:space="0" w:color="auto"/>
            <w:right w:val="none" w:sz="0" w:space="0" w:color="auto"/>
          </w:divBdr>
          <w:divsChild>
            <w:div w:id="1378973259">
              <w:marLeft w:val="0"/>
              <w:marRight w:val="0"/>
              <w:marTop w:val="0"/>
              <w:marBottom w:val="0"/>
              <w:divBdr>
                <w:top w:val="none" w:sz="0" w:space="0" w:color="auto"/>
                <w:left w:val="none" w:sz="0" w:space="0" w:color="auto"/>
                <w:bottom w:val="none" w:sz="0" w:space="0" w:color="auto"/>
                <w:right w:val="none" w:sz="0" w:space="0" w:color="auto"/>
              </w:divBdr>
              <w:divsChild>
                <w:div w:id="3139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7727</Words>
  <Characters>44050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Garber</dc:creator>
  <cp:keywords/>
  <dc:description/>
  <cp:lastModifiedBy>luis mijangos</cp:lastModifiedBy>
  <cp:revision>119</cp:revision>
  <dcterms:created xsi:type="dcterms:W3CDTF">2023-05-23T00:37:00Z</dcterms:created>
  <dcterms:modified xsi:type="dcterms:W3CDTF">2023-07-28T04:39:00Z</dcterms:modified>
</cp:coreProperties>
</file>